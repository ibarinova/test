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8777" w14:textId="40936FC1" w:rsidR="008E02AC" w:rsidRPr="009F0249" w:rsidRDefault="00231D4E" w:rsidP="008E02AC">
      <w:pPr>
        <w:pStyle w:val="TitleDoc"/>
        <w:rPr>
          <w:szCs w:val="52"/>
        </w:rPr>
      </w:pPr>
      <w:bookmarkStart w:id="0" w:name="_Toc65915242"/>
      <w:bookmarkStart w:id="1" w:name="_Toc65915259"/>
      <w:bookmarkStart w:id="2" w:name="_Toc65915321"/>
      <w:bookmarkStart w:id="3" w:name="_Toc65915337"/>
      <w:bookmarkStart w:id="4" w:name="_Toc65915385"/>
      <w:bookmarkStart w:id="5" w:name="_Toc65915435"/>
      <w:bookmarkStart w:id="6" w:name="_Toc65915501"/>
      <w:bookmarkStart w:id="7" w:name="_Toc65916320"/>
      <w:bookmarkStart w:id="8" w:name="_Toc65919237"/>
      <w:bookmarkStart w:id="9" w:name="_Toc65987332"/>
      <w:r>
        <w:rPr>
          <w:szCs w:val="52"/>
        </w:rPr>
        <w:t>Oxygen</w:t>
      </w:r>
      <w:r w:rsidR="007224E8">
        <w:rPr>
          <w:szCs w:val="52"/>
        </w:rPr>
        <w:t xml:space="preserve"> </w:t>
      </w:r>
      <w:r w:rsidR="00385B19">
        <w:rPr>
          <w:szCs w:val="52"/>
        </w:rPr>
        <w:t>Web</w:t>
      </w:r>
      <w:r w:rsidR="00D3566C">
        <w:rPr>
          <w:szCs w:val="52"/>
        </w:rPr>
        <w:t xml:space="preserve"> </w:t>
      </w:r>
      <w:r w:rsidR="00385B19">
        <w:rPr>
          <w:szCs w:val="52"/>
        </w:rPr>
        <w:t>Help</w:t>
      </w:r>
      <w:r w:rsidR="00B23669">
        <w:rPr>
          <w:szCs w:val="52"/>
        </w:rPr>
        <w:t xml:space="preserve"> </w:t>
      </w:r>
      <w:r w:rsidR="001348F3">
        <w:rPr>
          <w:szCs w:val="52"/>
        </w:rPr>
        <w:t>Plugin</w:t>
      </w:r>
      <w:r w:rsidR="00966CA8">
        <w:rPr>
          <w:szCs w:val="52"/>
        </w:rPr>
        <w:t xml:space="preserve"> Upgrade</w:t>
      </w:r>
    </w:p>
    <w:p w14:paraId="0D9C8778" w14:textId="77777777" w:rsidR="009218E7" w:rsidRDefault="008E02AC" w:rsidP="00760C39">
      <w:pPr>
        <w:pStyle w:val="TitleDocBRD"/>
      </w:pPr>
      <w:r w:rsidRPr="009F0249">
        <w:t>Business Requirements</w:t>
      </w:r>
      <w:r w:rsidRPr="009F0249">
        <w:rPr>
          <w:rFonts w:ascii="Arial" w:hAnsi="Arial"/>
          <w:kern w:val="18"/>
          <w:sz w:val="24"/>
        </w:rPr>
        <w:t xml:space="preserve"> </w:t>
      </w:r>
      <w:r>
        <w:rPr>
          <w:rFonts w:ascii="Arial" w:hAnsi="Arial"/>
          <w:noProof/>
          <w:kern w:val="1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9C8839" wp14:editId="0D9C883A">
                <wp:simplePos x="0" y="0"/>
                <wp:positionH relativeFrom="column">
                  <wp:posOffset>0</wp:posOffset>
                </wp:positionH>
                <wp:positionV relativeFrom="paragraph">
                  <wp:posOffset>998855</wp:posOffset>
                </wp:positionV>
                <wp:extent cx="59436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30CE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.65pt" to="468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" strokeweight=".5pt"/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D9C8779" w14:textId="6EBA4BFA" w:rsidR="007D7F61" w:rsidRDefault="007D7F61" w:rsidP="007D7F61">
      <w:pPr>
        <w:pStyle w:val="BodyText"/>
      </w:pPr>
      <w:r>
        <w:t xml:space="preserve">Short-Form Business </w:t>
      </w:r>
      <w:r w:rsidRPr="00E47C8A">
        <w:t>Requirements</w:t>
      </w:r>
      <w:r>
        <w:t xml:space="preserve"> Document (BRD</w:t>
      </w:r>
      <w:r w:rsidR="00385B19">
        <w:t>)</w:t>
      </w:r>
    </w:p>
    <w:p w14:paraId="0D9C877A" w14:textId="77777777" w:rsidR="00E47C8A" w:rsidRDefault="00E47C8A"/>
    <w:p w14:paraId="0D9C877B" w14:textId="3DB7D3A3" w:rsidR="009827B0" w:rsidRDefault="007602A3" w:rsidP="009827B0">
      <w:pPr>
        <w:pStyle w:val="BodyText"/>
      </w:pPr>
      <w:r>
        <w:t xml:space="preserve">Version </w:t>
      </w:r>
      <w:r w:rsidR="0066243C">
        <w:t>1.</w:t>
      </w:r>
      <w:del w:id="10" w:author="dill, tom" w:date="2023-05-10T14:33:00Z">
        <w:r w:rsidR="00B63891" w:rsidDel="0082146F">
          <w:delText>0</w:delText>
        </w:r>
      </w:del>
      <w:ins w:id="11" w:author="dill, tom" w:date="2023-05-10T14:33:00Z">
        <w:r w:rsidR="0082146F">
          <w:t>1</w:t>
        </w:r>
      </w:ins>
    </w:p>
    <w:p w14:paraId="0D9C877C" w14:textId="77777777" w:rsidR="009827B0" w:rsidRDefault="009827B0" w:rsidP="009827B0">
      <w:pPr>
        <w:pStyle w:val="BodyText"/>
      </w:pPr>
    </w:p>
    <w:p w14:paraId="0D9C877D" w14:textId="77777777" w:rsidR="009827B0" w:rsidRDefault="009827B0"/>
    <w:p w14:paraId="0D9C877E" w14:textId="77777777" w:rsidR="00866AEB" w:rsidRDefault="00B37895">
      <w:pPr>
        <w:sectPr w:rsidR="00866AEB" w:rsidSect="00B50A88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576" w:gutter="0"/>
          <w:cols w:space="720"/>
          <w:docGrid w:linePitch="360"/>
        </w:sectPr>
      </w:pPr>
      <w:r>
        <w:br w:type="page"/>
      </w:r>
    </w:p>
    <w:p w14:paraId="0D9C877F" w14:textId="77777777" w:rsidR="008E02AC" w:rsidRDefault="008E02AC" w:rsidP="00DB0700">
      <w:pPr>
        <w:pStyle w:val="TOCHeading"/>
        <w:numPr>
          <w:ilvl w:val="0"/>
          <w:numId w:val="0"/>
        </w:numPr>
      </w:pPr>
      <w:r>
        <w:lastRenderedPageBreak/>
        <w:t>Table of Contents</w:t>
      </w:r>
    </w:p>
    <w:p w14:paraId="5CBBCEDC" w14:textId="4FF7013D" w:rsidR="00DA3D2F" w:rsidRDefault="00113078">
      <w:pPr>
        <w:pStyle w:val="TOC1"/>
        <w:tabs>
          <w:tab w:val="left" w:pos="400"/>
          <w:tab w:val="right" w:leader="dot" w:pos="9350"/>
        </w:tabs>
        <w:rPr>
          <w:ins w:id="12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ins w:id="13" w:author="Anthony, Mary" w:date="2023-05-18T15:53:00Z">
        <w:r w:rsidR="00DA3D2F">
          <w:rPr>
            <w:noProof/>
          </w:rPr>
          <w:t>1</w:t>
        </w:r>
        <w:r w:rsidR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DA3D2F">
          <w:rPr>
            <w:noProof/>
          </w:rPr>
          <w:t>Document Preface</w:t>
        </w:r>
        <w:r w:rsidR="00DA3D2F">
          <w:rPr>
            <w:noProof/>
          </w:rPr>
          <w:tab/>
        </w:r>
        <w:r w:rsidR="00DA3D2F">
          <w:rPr>
            <w:noProof/>
          </w:rPr>
          <w:fldChar w:fldCharType="begin"/>
        </w:r>
        <w:r w:rsidR="00DA3D2F">
          <w:rPr>
            <w:noProof/>
          </w:rPr>
          <w:instrText xml:space="preserve"> PAGEREF _Toc135317623 \h </w:instrText>
        </w:r>
      </w:ins>
      <w:r w:rsidR="00DA3D2F">
        <w:rPr>
          <w:noProof/>
        </w:rPr>
      </w:r>
      <w:r w:rsidR="00DA3D2F">
        <w:rPr>
          <w:noProof/>
        </w:rPr>
        <w:fldChar w:fldCharType="separate"/>
      </w:r>
      <w:ins w:id="14" w:author="Anthony, Mary" w:date="2023-05-18T15:53:00Z">
        <w:r w:rsidR="00DA3D2F">
          <w:rPr>
            <w:noProof/>
          </w:rPr>
          <w:t>4</w:t>
        </w:r>
        <w:r w:rsidR="00DA3D2F">
          <w:rPr>
            <w:noProof/>
          </w:rPr>
          <w:fldChar w:fldCharType="end"/>
        </w:r>
      </w:ins>
    </w:p>
    <w:p w14:paraId="2BFBB8C5" w14:textId="300EE06D" w:rsidR="00DA3D2F" w:rsidRDefault="00DA3D2F">
      <w:pPr>
        <w:pStyle w:val="TOC2"/>
        <w:tabs>
          <w:tab w:val="left" w:pos="880"/>
          <w:tab w:val="right" w:leader="dot" w:pos="9350"/>
        </w:tabs>
        <w:rPr>
          <w:ins w:id="1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6" w:author="Anthony, Mary" w:date="2023-05-18T15:53:00Z">
        <w:r>
          <w:rPr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Abstract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_Toc135317624 \h </w:instrText>
        </w:r>
      </w:ins>
      <w:r>
        <w:rPr>
          <w:noProof/>
        </w:rPr>
      </w:r>
      <w:r>
        <w:rPr>
          <w:noProof/>
        </w:rPr>
        <w:fldChar w:fldCharType="separate"/>
      </w:r>
      <w:ins w:id="17" w:author="Anthony, Mary" w:date="2023-05-18T15:53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2EC3827" w14:textId="09515980" w:rsidR="00DA3D2F" w:rsidRDefault="00DA3D2F">
      <w:pPr>
        <w:pStyle w:val="TOC2"/>
        <w:tabs>
          <w:tab w:val="left" w:pos="880"/>
          <w:tab w:val="right" w:leader="dot" w:pos="9350"/>
        </w:tabs>
        <w:rPr>
          <w:ins w:id="18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9" w:author="Anthony, Mary" w:date="2023-05-18T15:53:00Z">
        <w:r>
          <w:rPr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Contact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_Toc135317625 \h </w:instrText>
        </w:r>
      </w:ins>
      <w:r>
        <w:rPr>
          <w:noProof/>
        </w:rPr>
      </w:r>
      <w:r>
        <w:rPr>
          <w:noProof/>
        </w:rPr>
        <w:fldChar w:fldCharType="separate"/>
      </w:r>
      <w:ins w:id="20" w:author="Anthony, Mary" w:date="2023-05-18T15:53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B332128" w14:textId="07056890" w:rsidR="00DA3D2F" w:rsidRDefault="00DA3D2F">
      <w:pPr>
        <w:pStyle w:val="TOC2"/>
        <w:tabs>
          <w:tab w:val="left" w:pos="880"/>
          <w:tab w:val="right" w:leader="dot" w:pos="9350"/>
        </w:tabs>
        <w:rPr>
          <w:ins w:id="2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22" w:author="Anthony, Mary" w:date="2023-05-18T15:53:00Z">
        <w:r>
          <w:rPr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Document control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_Toc135317626 \h </w:instrText>
        </w:r>
      </w:ins>
      <w:r>
        <w:rPr>
          <w:noProof/>
        </w:rPr>
      </w:r>
      <w:r>
        <w:rPr>
          <w:noProof/>
        </w:rPr>
        <w:fldChar w:fldCharType="separate"/>
      </w:r>
      <w:ins w:id="23" w:author="Anthony, Mary" w:date="2023-05-18T15:53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38BF870" w14:textId="7F4DA04D" w:rsidR="00DA3D2F" w:rsidRDefault="00DA3D2F">
      <w:pPr>
        <w:pStyle w:val="TOC1"/>
        <w:tabs>
          <w:tab w:val="left" w:pos="400"/>
          <w:tab w:val="right" w:leader="dot" w:pos="9350"/>
        </w:tabs>
        <w:rPr>
          <w:ins w:id="24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25" w:author="Anthony, Mary" w:date="2023-05-18T15:53:00Z">
        <w:r>
          <w:rPr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Executive Summary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_Toc135317627 \h </w:instrText>
        </w:r>
      </w:ins>
      <w:r>
        <w:rPr>
          <w:noProof/>
        </w:rPr>
      </w:r>
      <w:r>
        <w:rPr>
          <w:noProof/>
        </w:rPr>
        <w:fldChar w:fldCharType="separate"/>
      </w:r>
      <w:ins w:id="26" w:author="Anthony, Mary" w:date="2023-05-18T15:53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4BC6B2BC" w14:textId="78DB3FFF" w:rsidR="00DA3D2F" w:rsidRDefault="00DA3D2F">
      <w:pPr>
        <w:pStyle w:val="TOC2"/>
        <w:tabs>
          <w:tab w:val="left" w:pos="880"/>
          <w:tab w:val="right" w:leader="dot" w:pos="9350"/>
        </w:tabs>
        <w:rPr>
          <w:ins w:id="2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28" w:author="Anthony, Mary" w:date="2023-05-18T15:53:00Z">
        <w:r>
          <w:rPr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Problem statement and implications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_Toc135317628 \h </w:instrText>
        </w:r>
      </w:ins>
      <w:r>
        <w:rPr>
          <w:noProof/>
        </w:rPr>
      </w:r>
      <w:r>
        <w:rPr>
          <w:noProof/>
        </w:rPr>
        <w:fldChar w:fldCharType="separate"/>
      </w:r>
      <w:ins w:id="29" w:author="Anthony, Mary" w:date="2023-05-18T15:53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0C3AC2B" w14:textId="53E69DC5" w:rsidR="00DA3D2F" w:rsidRDefault="00DA3D2F">
      <w:pPr>
        <w:pStyle w:val="TOC2"/>
        <w:tabs>
          <w:tab w:val="left" w:pos="880"/>
          <w:tab w:val="right" w:leader="dot" w:pos="9350"/>
        </w:tabs>
        <w:rPr>
          <w:ins w:id="30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31" w:author="Anthony, Mary" w:date="2023-05-18T15:53:00Z">
        <w:r>
          <w:rPr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Dependencies and critical success criteria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_Toc135317629 \h </w:instrText>
        </w:r>
      </w:ins>
      <w:r>
        <w:rPr>
          <w:noProof/>
        </w:rPr>
      </w:r>
      <w:r>
        <w:rPr>
          <w:noProof/>
        </w:rPr>
        <w:fldChar w:fldCharType="separate"/>
      </w:r>
      <w:ins w:id="32" w:author="Anthony, Mary" w:date="2023-05-18T15:53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0DB0A73F" w14:textId="269B169B" w:rsidR="00DA3D2F" w:rsidRDefault="00DA3D2F">
      <w:pPr>
        <w:pStyle w:val="TOC1"/>
        <w:tabs>
          <w:tab w:val="left" w:pos="400"/>
          <w:tab w:val="right" w:leader="dot" w:pos="9350"/>
        </w:tabs>
        <w:rPr>
          <w:ins w:id="3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34" w:author="Anthony, Mary" w:date="2023-05-18T15:53:00Z">
        <w:r>
          <w:rPr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Current (As Is) Business State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_Toc135317630 \h </w:instrText>
        </w:r>
      </w:ins>
      <w:r>
        <w:rPr>
          <w:noProof/>
        </w:rPr>
      </w:r>
      <w:r>
        <w:rPr>
          <w:noProof/>
        </w:rPr>
        <w:fldChar w:fldCharType="separate"/>
      </w:r>
      <w:ins w:id="35" w:author="Anthony, Mary" w:date="2023-05-18T15:53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4D0CC326" w14:textId="19104DF8" w:rsidR="00DA3D2F" w:rsidRDefault="00DA3D2F">
      <w:pPr>
        <w:pStyle w:val="TOC2"/>
        <w:tabs>
          <w:tab w:val="left" w:pos="880"/>
          <w:tab w:val="right" w:leader="dot" w:pos="9350"/>
        </w:tabs>
        <w:rPr>
          <w:ins w:id="36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37" w:author="Anthony, Mary" w:date="2023-05-18T15:53:00Z">
        <w:r>
          <w:rPr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Security vulnerabilities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_Toc135317631 \h </w:instrText>
        </w:r>
      </w:ins>
      <w:r>
        <w:rPr>
          <w:noProof/>
        </w:rPr>
      </w:r>
      <w:r>
        <w:rPr>
          <w:noProof/>
        </w:rPr>
        <w:fldChar w:fldCharType="separate"/>
      </w:r>
      <w:ins w:id="38" w:author="Anthony, Mary" w:date="2023-05-18T15:53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DA76989" w14:textId="35214ACC" w:rsidR="00DA3D2F" w:rsidRDefault="00DA3D2F">
      <w:pPr>
        <w:pStyle w:val="TOC1"/>
        <w:tabs>
          <w:tab w:val="left" w:pos="400"/>
          <w:tab w:val="right" w:leader="dot" w:pos="9350"/>
        </w:tabs>
        <w:rPr>
          <w:ins w:id="3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40" w:author="Anthony, Mary" w:date="2023-05-18T15:53:00Z">
        <w:r>
          <w:rPr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Proposed (To Be) Business State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_Toc135317632 \h </w:instrText>
        </w:r>
      </w:ins>
      <w:r>
        <w:rPr>
          <w:noProof/>
        </w:rPr>
      </w:r>
      <w:r>
        <w:rPr>
          <w:noProof/>
        </w:rPr>
        <w:fldChar w:fldCharType="separate"/>
      </w:r>
      <w:ins w:id="41" w:author="Anthony, Mary" w:date="2023-05-18T15:53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1A8899B8" w14:textId="70E7E306" w:rsidR="00DA3D2F" w:rsidRDefault="00DA3D2F">
      <w:pPr>
        <w:pStyle w:val="TOC1"/>
        <w:tabs>
          <w:tab w:val="left" w:pos="400"/>
          <w:tab w:val="right" w:leader="dot" w:pos="9350"/>
        </w:tabs>
        <w:rPr>
          <w:ins w:id="42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43" w:author="Anthony, Mary" w:date="2023-05-18T15:53:00Z">
        <w:r>
          <w:rPr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What’s new in this upgrade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_Toc135317633 \h </w:instrText>
        </w:r>
      </w:ins>
      <w:r>
        <w:rPr>
          <w:noProof/>
        </w:rPr>
      </w:r>
      <w:r>
        <w:rPr>
          <w:noProof/>
        </w:rPr>
        <w:fldChar w:fldCharType="separate"/>
      </w:r>
      <w:ins w:id="44" w:author="Anthony, Mary" w:date="2023-05-18T15:53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057DDF85" w14:textId="4CCFA46D" w:rsidR="00DA3D2F" w:rsidRDefault="00DA3D2F">
      <w:pPr>
        <w:pStyle w:val="TOC1"/>
        <w:tabs>
          <w:tab w:val="left" w:pos="400"/>
          <w:tab w:val="right" w:leader="dot" w:pos="9350"/>
        </w:tabs>
        <w:rPr>
          <w:ins w:id="4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46" w:author="Anthony, Mary" w:date="2023-05-18T15:53:00Z">
        <w:r>
          <w:rPr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Detailed Business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_Toc135317634 \h </w:instrText>
        </w:r>
      </w:ins>
      <w:r>
        <w:rPr>
          <w:noProof/>
        </w:rPr>
      </w:r>
      <w:r>
        <w:rPr>
          <w:noProof/>
        </w:rPr>
        <w:fldChar w:fldCharType="separate"/>
      </w:r>
      <w:ins w:id="47" w:author="Anthony, Mary" w:date="2023-05-18T15:53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8F4A338" w14:textId="5BF3AD86" w:rsidR="00DA3D2F" w:rsidRDefault="00DA3D2F">
      <w:pPr>
        <w:pStyle w:val="TOC2"/>
        <w:tabs>
          <w:tab w:val="left" w:pos="880"/>
          <w:tab w:val="right" w:leader="dot" w:pos="9350"/>
        </w:tabs>
        <w:rPr>
          <w:ins w:id="48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49" w:author="Anthony, Mary" w:date="2023-05-18T15:53:00Z">
        <w:r>
          <w:rPr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Pre-requisites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_Toc135317635 \h </w:instrText>
        </w:r>
      </w:ins>
      <w:r>
        <w:rPr>
          <w:noProof/>
        </w:rPr>
      </w:r>
      <w:r>
        <w:rPr>
          <w:noProof/>
        </w:rPr>
        <w:fldChar w:fldCharType="separate"/>
      </w:r>
      <w:ins w:id="50" w:author="Anthony, Mary" w:date="2023-05-18T15:53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C267422" w14:textId="2D27CCDA" w:rsidR="00DA3D2F" w:rsidRDefault="00DA3D2F">
      <w:pPr>
        <w:pStyle w:val="TOC2"/>
        <w:tabs>
          <w:tab w:val="left" w:pos="880"/>
          <w:tab w:val="right" w:leader="dot" w:pos="9350"/>
        </w:tabs>
        <w:rPr>
          <w:ins w:id="5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52" w:author="Anthony, Mary" w:date="2023-05-18T15:53:00Z">
        <w:r>
          <w:rPr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Upgrading the DITA-OT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_Toc135317636 \h </w:instrText>
        </w:r>
      </w:ins>
      <w:r>
        <w:rPr>
          <w:noProof/>
        </w:rPr>
      </w:r>
      <w:r>
        <w:rPr>
          <w:noProof/>
        </w:rPr>
        <w:fldChar w:fldCharType="separate"/>
      </w:r>
      <w:ins w:id="53" w:author="Anthony, Mary" w:date="2023-05-18T15:53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1A421F8F" w14:textId="1555C2C4" w:rsidR="00DA3D2F" w:rsidRDefault="00DA3D2F">
      <w:pPr>
        <w:pStyle w:val="TOC2"/>
        <w:tabs>
          <w:tab w:val="left" w:pos="880"/>
          <w:tab w:val="right" w:leader="dot" w:pos="9350"/>
        </w:tabs>
        <w:rPr>
          <w:ins w:id="54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55" w:author="Anthony, Mary" w:date="2023-05-18T15:53:00Z">
        <w:r>
          <w:rPr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Upgrading HTML5 Web Help Plugin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_Toc135317637 \h </w:instrText>
        </w:r>
      </w:ins>
      <w:r>
        <w:rPr>
          <w:noProof/>
        </w:rPr>
      </w:r>
      <w:r>
        <w:rPr>
          <w:noProof/>
        </w:rPr>
        <w:fldChar w:fldCharType="separate"/>
      </w:r>
      <w:ins w:id="56" w:author="Anthony, Mary" w:date="2023-05-18T15:53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75C1774E" w14:textId="35F30D8C" w:rsidR="00DA3D2F" w:rsidRDefault="00DA3D2F">
      <w:pPr>
        <w:pStyle w:val="TOC2"/>
        <w:tabs>
          <w:tab w:val="left" w:pos="880"/>
          <w:tab w:val="right" w:leader="dot" w:pos="9350"/>
        </w:tabs>
        <w:rPr>
          <w:ins w:id="5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58" w:author="Anthony, Mary" w:date="2023-05-18T15:53:00Z">
        <w:r>
          <w:rPr>
            <w:noProof/>
          </w:rPr>
          <w:t>6.4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Analyzing the output and applying customization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_Toc135317638 \h </w:instrText>
        </w:r>
      </w:ins>
      <w:r>
        <w:rPr>
          <w:noProof/>
        </w:rPr>
      </w:r>
      <w:r>
        <w:rPr>
          <w:noProof/>
        </w:rPr>
        <w:fldChar w:fldCharType="separate"/>
      </w:r>
      <w:ins w:id="59" w:author="Anthony, Mary" w:date="2023-05-18T15:53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1A0ADAAF" w14:textId="45C6369A" w:rsidR="00DA3D2F" w:rsidRDefault="00DA3D2F">
      <w:pPr>
        <w:pStyle w:val="TOC2"/>
        <w:tabs>
          <w:tab w:val="left" w:pos="880"/>
          <w:tab w:val="right" w:leader="dot" w:pos="9350"/>
        </w:tabs>
        <w:rPr>
          <w:ins w:id="60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61" w:author="Anthony, Mary" w:date="2023-05-18T15:53:00Z">
        <w:r>
          <w:rPr>
            <w:noProof/>
          </w:rPr>
          <w:t>6.5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Affected Outputs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_Toc135317639 \h </w:instrText>
        </w:r>
      </w:ins>
      <w:r>
        <w:rPr>
          <w:noProof/>
        </w:rPr>
      </w:r>
      <w:r>
        <w:rPr>
          <w:noProof/>
        </w:rPr>
        <w:fldChar w:fldCharType="separate"/>
      </w:r>
      <w:ins w:id="62" w:author="Anthony, Mary" w:date="2023-05-18T15:53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2D741C0E" w14:textId="05900D79" w:rsidR="00DA3D2F" w:rsidRDefault="00DA3D2F">
      <w:pPr>
        <w:pStyle w:val="TOC2"/>
        <w:tabs>
          <w:tab w:val="left" w:pos="880"/>
          <w:tab w:val="right" w:leader="dot" w:pos="9350"/>
        </w:tabs>
        <w:rPr>
          <w:ins w:id="6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64" w:author="Anthony, Mary" w:date="2023-05-18T15:53:00Z">
        <w:r>
          <w:rPr>
            <w:noProof/>
          </w:rPr>
          <w:t>6.6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DDS 2.0 Changes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_Toc135317640 \h </w:instrText>
        </w:r>
      </w:ins>
      <w:r>
        <w:rPr>
          <w:noProof/>
        </w:rPr>
      </w:r>
      <w:r>
        <w:rPr>
          <w:noProof/>
        </w:rPr>
        <w:fldChar w:fldCharType="separate"/>
      </w:r>
      <w:ins w:id="65" w:author="Anthony, Mary" w:date="2023-05-18T15:53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5A650C91" w14:textId="6953C5E3" w:rsidR="00DA3D2F" w:rsidRDefault="00DA3D2F">
      <w:pPr>
        <w:pStyle w:val="TOC3"/>
        <w:tabs>
          <w:tab w:val="left" w:pos="1100"/>
          <w:tab w:val="right" w:leader="dot" w:pos="9350"/>
        </w:tabs>
        <w:rPr>
          <w:ins w:id="66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67" w:author="Anthony, Mary" w:date="2023-05-18T15:53:00Z">
        <w:r>
          <w:rPr>
            <w:noProof/>
          </w:rPr>
          <w:t>6.6.1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Update new brand colors in the mast head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_Toc135317641 \h </w:instrText>
        </w:r>
      </w:ins>
      <w:r>
        <w:rPr>
          <w:noProof/>
        </w:rPr>
      </w:r>
      <w:r>
        <w:rPr>
          <w:noProof/>
        </w:rPr>
        <w:fldChar w:fldCharType="separate"/>
      </w:r>
      <w:ins w:id="68" w:author="Anthony, Mary" w:date="2023-05-18T15:53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719FFB74" w14:textId="2C3604B2" w:rsidR="00DA3D2F" w:rsidRDefault="00DA3D2F">
      <w:pPr>
        <w:pStyle w:val="TOC3"/>
        <w:tabs>
          <w:tab w:val="left" w:pos="1100"/>
          <w:tab w:val="right" w:leader="dot" w:pos="9350"/>
        </w:tabs>
        <w:rPr>
          <w:ins w:id="6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70" w:author="Anthony, Mary" w:date="2023-05-18T15:53:00Z">
        <w:r>
          <w:rPr>
            <w:noProof/>
          </w:rPr>
          <w:t>6.6.2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Update font type and font size and color of specific elements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_Toc135317642 \h </w:instrText>
        </w:r>
      </w:ins>
      <w:r>
        <w:rPr>
          <w:noProof/>
        </w:rPr>
      </w:r>
      <w:r>
        <w:rPr>
          <w:noProof/>
        </w:rPr>
        <w:fldChar w:fldCharType="separate"/>
      </w:r>
      <w:ins w:id="71" w:author="Anthony, Mary" w:date="2023-05-18T15:53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217E76BF" w14:textId="358719CE" w:rsidR="00DA3D2F" w:rsidRDefault="00DA3D2F">
      <w:pPr>
        <w:pStyle w:val="TOC2"/>
        <w:tabs>
          <w:tab w:val="left" w:pos="880"/>
          <w:tab w:val="right" w:leader="dot" w:pos="9350"/>
        </w:tabs>
        <w:rPr>
          <w:ins w:id="72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73" w:author="Anthony, Mary" w:date="2023-05-18T15:53:00Z">
        <w:r>
          <w:rPr>
            <w:noProof/>
          </w:rPr>
          <w:t>6.7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Feature updates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_Toc135317643 \h </w:instrText>
        </w:r>
      </w:ins>
      <w:r>
        <w:rPr>
          <w:noProof/>
        </w:rPr>
      </w:r>
      <w:r>
        <w:rPr>
          <w:noProof/>
        </w:rPr>
        <w:fldChar w:fldCharType="separate"/>
      </w:r>
      <w:ins w:id="74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0B9E3C8E" w14:textId="644620F1" w:rsidR="00DA3D2F" w:rsidRDefault="00DA3D2F">
      <w:pPr>
        <w:pStyle w:val="TOC3"/>
        <w:tabs>
          <w:tab w:val="left" w:pos="1100"/>
          <w:tab w:val="right" w:leader="dot" w:pos="9350"/>
        </w:tabs>
        <w:rPr>
          <w:ins w:id="7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76" w:author="Anthony, Mary" w:date="2023-05-18T15:53:00Z">
        <w:r w:rsidRPr="00EC3ED1">
          <w:rPr>
            <w:noProof/>
            <w:highlight w:val="yellow"/>
          </w:rPr>
          <w:t>6.7.1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 xml:space="preserve">Imagemap attribute in HTML5 Web Help output </w:t>
        </w:r>
        <w:r w:rsidRPr="00EC3ED1">
          <w:rPr>
            <w:noProof/>
            <w:highlight w:val="yellow"/>
          </w:rPr>
          <w:t>(on hold)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_Toc135317644 \h </w:instrText>
        </w:r>
      </w:ins>
      <w:r>
        <w:rPr>
          <w:noProof/>
        </w:rPr>
      </w:r>
      <w:r>
        <w:rPr>
          <w:noProof/>
        </w:rPr>
        <w:fldChar w:fldCharType="separate"/>
      </w:r>
      <w:ins w:id="77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5085CBC8" w14:textId="22E8F8AD" w:rsidR="00DA3D2F" w:rsidRDefault="00DA3D2F">
      <w:pPr>
        <w:pStyle w:val="TOC3"/>
        <w:tabs>
          <w:tab w:val="left" w:pos="1100"/>
          <w:tab w:val="right" w:leader="dot" w:pos="9350"/>
        </w:tabs>
        <w:rPr>
          <w:ins w:id="78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79" w:author="Anthony, Mary" w:date="2023-05-18T15:53:00Z">
        <w:r>
          <w:rPr>
            <w:noProof/>
          </w:rPr>
          <w:t>6.7.2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Star rating in Search results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_Toc135317645 \h </w:instrText>
        </w:r>
      </w:ins>
      <w:r>
        <w:rPr>
          <w:noProof/>
        </w:rPr>
      </w:r>
      <w:r>
        <w:rPr>
          <w:noProof/>
        </w:rPr>
        <w:fldChar w:fldCharType="separate"/>
      </w:r>
      <w:ins w:id="80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37E79A56" w14:textId="04AC7248" w:rsidR="00DA3D2F" w:rsidRDefault="00DA3D2F">
      <w:pPr>
        <w:pStyle w:val="TOC2"/>
        <w:tabs>
          <w:tab w:val="left" w:pos="880"/>
          <w:tab w:val="right" w:leader="dot" w:pos="9350"/>
        </w:tabs>
        <w:rPr>
          <w:ins w:id="8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82" w:author="Anthony, Mary" w:date="2023-05-18T15:53:00Z">
        <w:r>
          <w:rPr>
            <w:noProof/>
          </w:rPr>
          <w:t>6.8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Bug fixes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_Toc135317646 \h </w:instrText>
        </w:r>
      </w:ins>
      <w:r>
        <w:rPr>
          <w:noProof/>
        </w:rPr>
      </w:r>
      <w:r>
        <w:rPr>
          <w:noProof/>
        </w:rPr>
        <w:fldChar w:fldCharType="separate"/>
      </w:r>
      <w:ins w:id="83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4B18B78C" w14:textId="6E516230" w:rsidR="00DA3D2F" w:rsidRDefault="00DA3D2F">
      <w:pPr>
        <w:pStyle w:val="TOC3"/>
        <w:tabs>
          <w:tab w:val="left" w:pos="1100"/>
          <w:tab w:val="right" w:leader="dot" w:pos="9350"/>
        </w:tabs>
        <w:rPr>
          <w:ins w:id="84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85" w:author="Anthony, Mary" w:date="2023-05-18T15:53:00Z">
        <w:r>
          <w:rPr>
            <w:noProof/>
          </w:rPr>
          <w:t>6.8.1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Output Size reduction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_Toc135317647 \h </w:instrText>
        </w:r>
      </w:ins>
      <w:r>
        <w:rPr>
          <w:noProof/>
        </w:rPr>
      </w:r>
      <w:r>
        <w:rPr>
          <w:noProof/>
        </w:rPr>
        <w:fldChar w:fldCharType="separate"/>
      </w:r>
      <w:ins w:id="86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0E465BB1" w14:textId="024B4AF9" w:rsidR="00DA3D2F" w:rsidRDefault="00DA3D2F">
      <w:pPr>
        <w:pStyle w:val="TOC3"/>
        <w:tabs>
          <w:tab w:val="left" w:pos="1100"/>
          <w:tab w:val="right" w:leader="dot" w:pos="9350"/>
        </w:tabs>
        <w:rPr>
          <w:ins w:id="8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88" w:author="Anthony, Mary" w:date="2023-05-18T15:53:00Z">
        <w:r>
          <w:rPr>
            <w:noProof/>
          </w:rPr>
          <w:t>6.8.2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Pr="00EC3ED1">
          <w:rPr>
            <w:noProof/>
            <w:color w:val="0000FF" w:themeColor="hyperlink"/>
            <w:u w:val="single"/>
          </w:rPr>
          <w:t>https://jira.gtie.dell.com/browse/IDPL-19339</w:t>
        </w:r>
        <w:r>
          <w:rPr>
            <w:noProof/>
          </w:rPr>
          <w:t xml:space="preserve"> - Fix the numbering issue in footnotes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_Toc135317648 \h </w:instrText>
        </w:r>
      </w:ins>
      <w:r>
        <w:rPr>
          <w:noProof/>
        </w:rPr>
      </w:r>
      <w:r>
        <w:rPr>
          <w:noProof/>
        </w:rPr>
        <w:fldChar w:fldCharType="separate"/>
      </w:r>
      <w:ins w:id="89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3C384302" w14:textId="0A829ADA" w:rsidR="00DA3D2F" w:rsidRDefault="00DA3D2F">
      <w:pPr>
        <w:pStyle w:val="TOC3"/>
        <w:tabs>
          <w:tab w:val="left" w:pos="1100"/>
          <w:tab w:val="right" w:leader="dot" w:pos="9350"/>
        </w:tabs>
        <w:rPr>
          <w:ins w:id="90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91" w:author="Anthony, Mary" w:date="2023-05-18T15:53:00Z">
        <w:r>
          <w:rPr>
            <w:noProof/>
          </w:rPr>
          <w:t>6.8.3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Pr="00EC3ED1">
          <w:rPr>
            <w:noProof/>
            <w:color w:val="0000FF" w:themeColor="hyperlink"/>
            <w:u w:val="single"/>
          </w:rPr>
          <w:t>https://jira.gtie.dell.com/browse/IDPL-20886</w:t>
        </w:r>
        <w:r>
          <w:rPr>
            <w:noProof/>
          </w:rPr>
          <w:t xml:space="preserve"> Responsive help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_Toc135317649 \h </w:instrText>
        </w:r>
      </w:ins>
      <w:r>
        <w:rPr>
          <w:noProof/>
        </w:rPr>
      </w:r>
      <w:r>
        <w:rPr>
          <w:noProof/>
        </w:rPr>
        <w:fldChar w:fldCharType="separate"/>
      </w:r>
      <w:ins w:id="92" w:author="Anthony, Mary" w:date="2023-05-18T15:53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14:paraId="556F75EC" w14:textId="3EC5F2F3" w:rsidR="00DA3D2F" w:rsidRDefault="00DA3D2F">
      <w:pPr>
        <w:pStyle w:val="TOC2"/>
        <w:tabs>
          <w:tab w:val="left" w:pos="880"/>
          <w:tab w:val="right" w:leader="dot" w:pos="9350"/>
        </w:tabs>
        <w:rPr>
          <w:ins w:id="9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94" w:author="Anthony, Mary" w:date="2023-05-18T15:53:00Z">
        <w:r>
          <w:rPr>
            <w:noProof/>
          </w:rPr>
          <w:t>6.9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Accessibility fixes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_Toc135317650 \h </w:instrText>
        </w:r>
      </w:ins>
      <w:r>
        <w:rPr>
          <w:noProof/>
        </w:rPr>
      </w:r>
      <w:r>
        <w:rPr>
          <w:noProof/>
        </w:rPr>
        <w:fldChar w:fldCharType="separate"/>
      </w:r>
      <w:ins w:id="95" w:author="Anthony, Mary" w:date="2023-05-18T15:53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300BC28A" w14:textId="506724FC" w:rsidR="00DA3D2F" w:rsidRDefault="00DA3D2F">
      <w:pPr>
        <w:pStyle w:val="TOC3"/>
        <w:tabs>
          <w:tab w:val="left" w:pos="1100"/>
          <w:tab w:val="right" w:leader="dot" w:pos="9350"/>
        </w:tabs>
        <w:rPr>
          <w:ins w:id="96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97" w:author="Anthony, Mary" w:date="2023-05-18T15:53:00Z">
        <w:r>
          <w:rPr>
            <w:noProof/>
          </w:rPr>
          <w:t>6.9.1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Headings in each topic to be aligned with the breadcrumb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_Toc135317651 \h </w:instrText>
        </w:r>
      </w:ins>
      <w:r>
        <w:rPr>
          <w:noProof/>
        </w:rPr>
      </w:r>
      <w:r>
        <w:rPr>
          <w:noProof/>
        </w:rPr>
        <w:fldChar w:fldCharType="separate"/>
      </w:r>
      <w:ins w:id="98" w:author="Anthony, Mary" w:date="2023-05-18T15:53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4E32FFE0" w14:textId="273D8C5E" w:rsidR="00DA3D2F" w:rsidRDefault="00DA3D2F">
      <w:pPr>
        <w:pStyle w:val="TOC3"/>
        <w:tabs>
          <w:tab w:val="left" w:pos="1100"/>
          <w:tab w:val="right" w:leader="dot" w:pos="9350"/>
        </w:tabs>
        <w:rPr>
          <w:ins w:id="9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00" w:author="Anthony, Mary" w:date="2023-05-18T15:53:00Z">
        <w:r>
          <w:rPr>
            <w:noProof/>
          </w:rPr>
          <w:t>6.9.2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Back to top button is not accessible by reader or keyboard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_Toc135317652 \h </w:instrText>
        </w:r>
      </w:ins>
      <w:r>
        <w:rPr>
          <w:noProof/>
        </w:rPr>
      </w:r>
      <w:r>
        <w:rPr>
          <w:noProof/>
        </w:rPr>
        <w:fldChar w:fldCharType="separate"/>
      </w:r>
      <w:ins w:id="101" w:author="Anthony, Mary" w:date="2023-05-18T15:53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14:paraId="158F02C1" w14:textId="1A0C534D" w:rsidR="00DA3D2F" w:rsidRDefault="00DA3D2F">
      <w:pPr>
        <w:pStyle w:val="TOC3"/>
        <w:tabs>
          <w:tab w:val="left" w:pos="1100"/>
          <w:tab w:val="right" w:leader="dot" w:pos="9350"/>
        </w:tabs>
        <w:rPr>
          <w:ins w:id="102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03" w:author="Anthony, Mary" w:date="2023-05-18T15:53:00Z">
        <w:r>
          <w:rPr>
            <w:noProof/>
          </w:rPr>
          <w:t>6.9.3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Images are not accessible when clicked on and the actual size of the image is displayed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_Toc135317653 \h </w:instrText>
        </w:r>
      </w:ins>
      <w:r>
        <w:rPr>
          <w:noProof/>
        </w:rPr>
      </w:r>
      <w:r>
        <w:rPr>
          <w:noProof/>
        </w:rPr>
        <w:fldChar w:fldCharType="separate"/>
      </w:r>
      <w:ins w:id="104" w:author="Anthony, Mary" w:date="2023-05-18T15:53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2A695971" w14:textId="3C0F200A" w:rsidR="00DA3D2F" w:rsidRDefault="00DA3D2F">
      <w:pPr>
        <w:pStyle w:val="TOC3"/>
        <w:tabs>
          <w:tab w:val="left" w:pos="1100"/>
          <w:tab w:val="right" w:leader="dot" w:pos="9350"/>
        </w:tabs>
        <w:rPr>
          <w:ins w:id="10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06" w:author="Anthony, Mary" w:date="2023-05-18T15:53:00Z">
        <w:r>
          <w:rPr>
            <w:noProof/>
          </w:rPr>
          <w:t>6.9.4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Breadcrumb is not recognized by screen reader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_Toc135317654 \h </w:instrText>
        </w:r>
      </w:ins>
      <w:r>
        <w:rPr>
          <w:noProof/>
        </w:rPr>
      </w:r>
      <w:r>
        <w:rPr>
          <w:noProof/>
        </w:rPr>
        <w:fldChar w:fldCharType="separate"/>
      </w:r>
      <w:ins w:id="107" w:author="Anthony, Mary" w:date="2023-05-18T15:53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269907CA" w14:textId="2F555222" w:rsidR="00DA3D2F" w:rsidRDefault="00DA3D2F">
      <w:pPr>
        <w:pStyle w:val="TOC3"/>
        <w:tabs>
          <w:tab w:val="left" w:pos="1100"/>
          <w:tab w:val="right" w:leader="dot" w:pos="9350"/>
        </w:tabs>
        <w:rPr>
          <w:ins w:id="108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09" w:author="Anthony, Mary" w:date="2023-05-18T15:53:00Z">
        <w:r>
          <w:rPr>
            <w:noProof/>
          </w:rPr>
          <w:t>6.9.5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 xml:space="preserve">Admonitions are rendered as table  </w:t>
        </w:r>
        <w:r w:rsidRPr="00EC3ED1">
          <w:rPr>
            <w:noProof/>
            <w:highlight w:val="yellow"/>
          </w:rPr>
          <w:t>On hold – because this requires a lot of Dev effort. I will call it out as an exemption in the Accessibility report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_Toc135317655 \h </w:instrText>
        </w:r>
      </w:ins>
      <w:r>
        <w:rPr>
          <w:noProof/>
        </w:rPr>
      </w:r>
      <w:r>
        <w:rPr>
          <w:noProof/>
        </w:rPr>
        <w:fldChar w:fldCharType="separate"/>
      </w:r>
      <w:ins w:id="110" w:author="Anthony, Mary" w:date="2023-05-18T15:53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57CC8BA6" w14:textId="7D9768A0" w:rsidR="00DA3D2F" w:rsidRDefault="00DA3D2F">
      <w:pPr>
        <w:pStyle w:val="TOC3"/>
        <w:tabs>
          <w:tab w:val="left" w:pos="1100"/>
          <w:tab w:val="right" w:leader="dot" w:pos="9350"/>
        </w:tabs>
        <w:rPr>
          <w:ins w:id="11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12" w:author="Anthony, Mary" w:date="2023-05-18T15:53:00Z">
        <w:r>
          <w:rPr>
            <w:noProof/>
          </w:rPr>
          <w:lastRenderedPageBreak/>
          <w:t>6.9.6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Related heading text are not marked as heading tags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_Toc135317656 \h </w:instrText>
        </w:r>
      </w:ins>
      <w:r>
        <w:rPr>
          <w:noProof/>
        </w:rPr>
      </w:r>
      <w:r>
        <w:rPr>
          <w:noProof/>
        </w:rPr>
        <w:fldChar w:fldCharType="separate"/>
      </w:r>
      <w:ins w:id="113" w:author="Anthony, Mary" w:date="2023-05-18T15:53:00Z">
        <w:r>
          <w:rPr>
            <w:noProof/>
          </w:rPr>
          <w:t>14</w:t>
        </w:r>
        <w:r>
          <w:rPr>
            <w:noProof/>
          </w:rPr>
          <w:fldChar w:fldCharType="end"/>
        </w:r>
      </w:ins>
    </w:p>
    <w:p w14:paraId="5D165324" w14:textId="23D99E60" w:rsidR="00DA3D2F" w:rsidRDefault="00DA3D2F">
      <w:pPr>
        <w:pStyle w:val="TOC3"/>
        <w:tabs>
          <w:tab w:val="left" w:pos="1100"/>
          <w:tab w:val="right" w:leader="dot" w:pos="9350"/>
        </w:tabs>
        <w:rPr>
          <w:ins w:id="114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15" w:author="Anthony, Mary" w:date="2023-05-18T15:53:00Z">
        <w:r>
          <w:rPr>
            <w:noProof/>
          </w:rPr>
          <w:t>6.9.7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Related links representation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_Toc135317657 \h </w:instrText>
        </w:r>
      </w:ins>
      <w:r>
        <w:rPr>
          <w:noProof/>
        </w:rPr>
      </w:r>
      <w:r>
        <w:rPr>
          <w:noProof/>
        </w:rPr>
        <w:fldChar w:fldCharType="separate"/>
      </w:r>
      <w:ins w:id="116" w:author="Anthony, Mary" w:date="2023-05-18T15:53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3C80853D" w14:textId="37F3B8E3" w:rsidR="00DA3D2F" w:rsidRDefault="00DA3D2F">
      <w:pPr>
        <w:pStyle w:val="TOC3"/>
        <w:tabs>
          <w:tab w:val="left" w:pos="1100"/>
          <w:tab w:val="right" w:leader="dot" w:pos="9350"/>
        </w:tabs>
        <w:rPr>
          <w:ins w:id="11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18" w:author="Anthony, Mary" w:date="2023-05-18T15:53:00Z">
        <w:r>
          <w:rPr>
            <w:noProof/>
          </w:rPr>
          <w:t>6.9.8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Search results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_Toc135317658 \h </w:instrText>
        </w:r>
      </w:ins>
      <w:r>
        <w:rPr>
          <w:noProof/>
        </w:rPr>
      </w:r>
      <w:r>
        <w:rPr>
          <w:noProof/>
        </w:rPr>
        <w:fldChar w:fldCharType="separate"/>
      </w:r>
      <w:ins w:id="119" w:author="Anthony, Mary" w:date="2023-05-18T15:53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298443FD" w14:textId="2A1534AA" w:rsidR="00DA3D2F" w:rsidRDefault="00DA3D2F">
      <w:pPr>
        <w:pStyle w:val="TOC3"/>
        <w:tabs>
          <w:tab w:val="left" w:pos="1100"/>
          <w:tab w:val="right" w:leader="dot" w:pos="9350"/>
        </w:tabs>
        <w:rPr>
          <w:ins w:id="120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21" w:author="Anthony, Mary" w:date="2023-05-18T15:53:00Z">
        <w:r>
          <w:rPr>
            <w:noProof/>
          </w:rPr>
          <w:t>6.9.9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Search results pagination links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_Toc135317659 \h </w:instrText>
        </w:r>
      </w:ins>
      <w:r>
        <w:rPr>
          <w:noProof/>
        </w:rPr>
      </w:r>
      <w:r>
        <w:rPr>
          <w:noProof/>
        </w:rPr>
        <w:fldChar w:fldCharType="separate"/>
      </w:r>
      <w:ins w:id="122" w:author="Anthony, Mary" w:date="2023-05-18T15:53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5230F7AF" w14:textId="0452B4B0" w:rsidR="00DA3D2F" w:rsidRDefault="00DA3D2F">
      <w:pPr>
        <w:pStyle w:val="TOC3"/>
        <w:tabs>
          <w:tab w:val="left" w:pos="1320"/>
          <w:tab w:val="right" w:leader="dot" w:pos="9350"/>
        </w:tabs>
        <w:rPr>
          <w:ins w:id="12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24" w:author="Anthony, Mary" w:date="2023-05-18T15:53:00Z">
        <w:r>
          <w:rPr>
            <w:noProof/>
          </w:rPr>
          <w:t>6.9.10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Scaling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_Toc135317660 \h </w:instrText>
        </w:r>
      </w:ins>
      <w:r>
        <w:rPr>
          <w:noProof/>
        </w:rPr>
      </w:r>
      <w:r>
        <w:rPr>
          <w:noProof/>
        </w:rPr>
        <w:fldChar w:fldCharType="separate"/>
      </w:r>
      <w:ins w:id="125" w:author="Anthony, Mary" w:date="2023-05-18T15:53:00Z">
        <w:r>
          <w:rPr>
            <w:noProof/>
          </w:rPr>
          <w:t>15</w:t>
        </w:r>
        <w:r>
          <w:rPr>
            <w:noProof/>
          </w:rPr>
          <w:fldChar w:fldCharType="end"/>
        </w:r>
      </w:ins>
    </w:p>
    <w:p w14:paraId="3B9AC5F2" w14:textId="42A4BE91" w:rsidR="00DA3D2F" w:rsidRDefault="00DA3D2F">
      <w:pPr>
        <w:pStyle w:val="TOC3"/>
        <w:tabs>
          <w:tab w:val="left" w:pos="1320"/>
          <w:tab w:val="right" w:leader="dot" w:pos="9350"/>
        </w:tabs>
        <w:rPr>
          <w:ins w:id="126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27" w:author="Anthony, Mary" w:date="2023-05-18T15:53:00Z">
        <w:r>
          <w:rPr>
            <w:noProof/>
          </w:rPr>
          <w:t>6.9.11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Pre-requisite links rendering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_Toc135317661 \h </w:instrText>
        </w:r>
      </w:ins>
      <w:r>
        <w:rPr>
          <w:noProof/>
        </w:rPr>
      </w:r>
      <w:r>
        <w:rPr>
          <w:noProof/>
        </w:rPr>
        <w:fldChar w:fldCharType="separate"/>
      </w:r>
      <w:ins w:id="128" w:author="Anthony, Mary" w:date="2023-05-18T15:53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3BA8B8CB" w14:textId="3014903E" w:rsidR="00DA3D2F" w:rsidRDefault="00DA3D2F">
      <w:pPr>
        <w:pStyle w:val="TOC3"/>
        <w:tabs>
          <w:tab w:val="left" w:pos="1320"/>
          <w:tab w:val="right" w:leader="dot" w:pos="9350"/>
        </w:tabs>
        <w:rPr>
          <w:ins w:id="12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30" w:author="Anthony, Mary" w:date="2023-05-18T15:53:00Z">
        <w:r>
          <w:rPr>
            <w:noProof/>
          </w:rPr>
          <w:t>6.9.12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Table representation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_Toc135317662 \h </w:instrText>
        </w:r>
      </w:ins>
      <w:r>
        <w:rPr>
          <w:noProof/>
        </w:rPr>
      </w:r>
      <w:r>
        <w:rPr>
          <w:noProof/>
        </w:rPr>
        <w:fldChar w:fldCharType="separate"/>
      </w:r>
      <w:ins w:id="131" w:author="Anthony, Mary" w:date="2023-05-18T15:53:00Z">
        <w:r>
          <w:rPr>
            <w:noProof/>
          </w:rPr>
          <w:t>16</w:t>
        </w:r>
        <w:r>
          <w:rPr>
            <w:noProof/>
          </w:rPr>
          <w:fldChar w:fldCharType="end"/>
        </w:r>
      </w:ins>
    </w:p>
    <w:p w14:paraId="52C62274" w14:textId="0AF03A84" w:rsidR="00DA3D2F" w:rsidRDefault="00DA3D2F">
      <w:pPr>
        <w:pStyle w:val="TOC1"/>
        <w:tabs>
          <w:tab w:val="left" w:pos="400"/>
          <w:tab w:val="right" w:leader="dot" w:pos="9350"/>
        </w:tabs>
        <w:rPr>
          <w:ins w:id="132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33" w:author="Anthony, Mary" w:date="2023-05-18T15:53:00Z">
        <w:r>
          <w:rPr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 xml:space="preserve">QA - Testing and Validation 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_Toc135317663 \h </w:instrText>
        </w:r>
      </w:ins>
      <w:r>
        <w:rPr>
          <w:noProof/>
        </w:rPr>
      </w:r>
      <w:r>
        <w:rPr>
          <w:noProof/>
        </w:rPr>
        <w:fldChar w:fldCharType="separate"/>
      </w:r>
      <w:ins w:id="134" w:author="Anthony, Mary" w:date="2023-05-18T15:53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1624ACC3" w14:textId="287F8750" w:rsidR="00DA3D2F" w:rsidRDefault="00DA3D2F">
      <w:pPr>
        <w:pStyle w:val="TOC2"/>
        <w:tabs>
          <w:tab w:val="left" w:pos="880"/>
          <w:tab w:val="right" w:leader="dot" w:pos="9350"/>
        </w:tabs>
        <w:rPr>
          <w:ins w:id="13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36" w:author="Anthony, Mary" w:date="2023-05-18T15:53:00Z">
        <w:r>
          <w:rPr>
            <w:noProof/>
          </w:rPr>
          <w:t>7.1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Testing phases and resources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_Toc135317664 \h </w:instrText>
        </w:r>
      </w:ins>
      <w:r>
        <w:rPr>
          <w:noProof/>
        </w:rPr>
      </w:r>
      <w:r>
        <w:rPr>
          <w:noProof/>
        </w:rPr>
        <w:fldChar w:fldCharType="separate"/>
      </w:r>
      <w:ins w:id="137" w:author="Anthony, Mary" w:date="2023-05-18T15:53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1804688B" w14:textId="3AB05A5D" w:rsidR="00DA3D2F" w:rsidRDefault="00DA3D2F">
      <w:pPr>
        <w:pStyle w:val="TOC3"/>
        <w:tabs>
          <w:tab w:val="left" w:pos="1100"/>
          <w:tab w:val="right" w:leader="dot" w:pos="9350"/>
        </w:tabs>
        <w:rPr>
          <w:ins w:id="138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39" w:author="Anthony, Mary" w:date="2023-05-18T15:53:00Z">
        <w:r>
          <w:rPr>
            <w:noProof/>
          </w:rPr>
          <w:t>7.1.1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Unit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_Toc135317665 \h </w:instrText>
        </w:r>
      </w:ins>
      <w:r>
        <w:rPr>
          <w:noProof/>
        </w:rPr>
      </w:r>
      <w:r>
        <w:rPr>
          <w:noProof/>
        </w:rPr>
        <w:fldChar w:fldCharType="separate"/>
      </w:r>
      <w:ins w:id="140" w:author="Anthony, Mary" w:date="2023-05-18T15:53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7C2B5CB5" w14:textId="14D2A514" w:rsidR="00DA3D2F" w:rsidRDefault="00DA3D2F">
      <w:pPr>
        <w:pStyle w:val="TOC3"/>
        <w:tabs>
          <w:tab w:val="left" w:pos="1100"/>
          <w:tab w:val="right" w:leader="dot" w:pos="9350"/>
        </w:tabs>
        <w:rPr>
          <w:ins w:id="14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42" w:author="Anthony, Mary" w:date="2023-05-18T15:53:00Z">
        <w:r>
          <w:rPr>
            <w:noProof/>
          </w:rPr>
          <w:t>7.1.2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Test 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_Toc135317666 \h </w:instrText>
        </w:r>
      </w:ins>
      <w:r>
        <w:rPr>
          <w:noProof/>
        </w:rPr>
      </w:r>
      <w:r>
        <w:rPr>
          <w:noProof/>
        </w:rPr>
        <w:fldChar w:fldCharType="separate"/>
      </w:r>
      <w:ins w:id="143" w:author="Anthony, Mary" w:date="2023-05-18T15:53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26907F25" w14:textId="25F393E7" w:rsidR="00DA3D2F" w:rsidRDefault="00DA3D2F">
      <w:pPr>
        <w:pStyle w:val="TOC3"/>
        <w:tabs>
          <w:tab w:val="left" w:pos="1100"/>
          <w:tab w:val="right" w:leader="dot" w:pos="9350"/>
        </w:tabs>
        <w:rPr>
          <w:ins w:id="144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45" w:author="Anthony, Mary" w:date="2023-05-18T15:53:00Z">
        <w:r>
          <w:rPr>
            <w:noProof/>
          </w:rPr>
          <w:t>7.1.3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Testing Phases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_Toc135317667 \h </w:instrText>
        </w:r>
      </w:ins>
      <w:r>
        <w:rPr>
          <w:noProof/>
        </w:rPr>
      </w:r>
      <w:r>
        <w:rPr>
          <w:noProof/>
        </w:rPr>
        <w:fldChar w:fldCharType="separate"/>
      </w:r>
      <w:ins w:id="146" w:author="Anthony, Mary" w:date="2023-05-18T15:53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106A7DCB" w14:textId="6DACBC5C" w:rsidR="00DA3D2F" w:rsidRDefault="00DA3D2F">
      <w:pPr>
        <w:pStyle w:val="TOC3"/>
        <w:tabs>
          <w:tab w:val="left" w:pos="1100"/>
          <w:tab w:val="right" w:leader="dot" w:pos="9350"/>
        </w:tabs>
        <w:rPr>
          <w:ins w:id="14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48" w:author="Anthony, Mary" w:date="2023-05-18T15:53:00Z">
        <w:r>
          <w:rPr>
            <w:noProof/>
          </w:rPr>
          <w:t>7.1.4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First phase of Testing – Internal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_Toc135317668 \h </w:instrText>
        </w:r>
      </w:ins>
      <w:r>
        <w:rPr>
          <w:noProof/>
        </w:rPr>
      </w:r>
      <w:r>
        <w:rPr>
          <w:noProof/>
        </w:rPr>
        <w:fldChar w:fldCharType="separate"/>
      </w:r>
      <w:ins w:id="149" w:author="Anthony, Mary" w:date="2023-05-18T15:53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14:paraId="606895EF" w14:textId="20A17E2B" w:rsidR="00DA3D2F" w:rsidRDefault="00DA3D2F">
      <w:pPr>
        <w:pStyle w:val="TOC3"/>
        <w:tabs>
          <w:tab w:val="left" w:pos="1100"/>
          <w:tab w:val="right" w:leader="dot" w:pos="9350"/>
        </w:tabs>
        <w:rPr>
          <w:ins w:id="150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51" w:author="Anthony, Mary" w:date="2023-05-18T15:53:00Z">
        <w:r>
          <w:rPr>
            <w:noProof/>
          </w:rPr>
          <w:t>7.1.5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Second phase of testing- UAT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_Toc135317669 \h </w:instrText>
        </w:r>
      </w:ins>
      <w:r>
        <w:rPr>
          <w:noProof/>
        </w:rPr>
      </w:r>
      <w:r>
        <w:rPr>
          <w:noProof/>
        </w:rPr>
        <w:fldChar w:fldCharType="separate"/>
      </w:r>
      <w:ins w:id="152" w:author="Anthony, Mary" w:date="2023-05-18T15:53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274CCCB7" w14:textId="0241758C" w:rsidR="00DA3D2F" w:rsidRDefault="00DA3D2F">
      <w:pPr>
        <w:pStyle w:val="TOC3"/>
        <w:tabs>
          <w:tab w:val="left" w:pos="1100"/>
          <w:tab w:val="right" w:leader="dot" w:pos="9350"/>
        </w:tabs>
        <w:rPr>
          <w:ins w:id="15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54" w:author="Anthony, Mary" w:date="2023-05-18T15:53:00Z">
        <w:r>
          <w:rPr>
            <w:noProof/>
          </w:rPr>
          <w:t>7.1.6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Security Scanning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_Toc135317670 \h </w:instrText>
        </w:r>
      </w:ins>
      <w:r>
        <w:rPr>
          <w:noProof/>
        </w:rPr>
      </w:r>
      <w:r>
        <w:rPr>
          <w:noProof/>
        </w:rPr>
        <w:fldChar w:fldCharType="separate"/>
      </w:r>
      <w:ins w:id="155" w:author="Anthony, Mary" w:date="2023-05-18T15:53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4856489E" w14:textId="4D59F081" w:rsidR="00DA3D2F" w:rsidRDefault="00DA3D2F">
      <w:pPr>
        <w:pStyle w:val="TOC1"/>
        <w:tabs>
          <w:tab w:val="left" w:pos="400"/>
          <w:tab w:val="right" w:leader="dot" w:pos="9350"/>
        </w:tabs>
        <w:rPr>
          <w:ins w:id="156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ins w:id="157" w:author="Anthony, Mary" w:date="2023-05-18T15:53:00Z">
        <w:r>
          <w:rPr>
            <w:noProof/>
          </w:rPr>
          <w:t>8</w:t>
        </w:r>
        <w:r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>
          <w:rPr>
            <w:noProof/>
          </w:rPr>
          <w:t>Launch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_Toc135317671 \h </w:instrText>
        </w:r>
      </w:ins>
      <w:r>
        <w:rPr>
          <w:noProof/>
        </w:rPr>
      </w:r>
      <w:r>
        <w:rPr>
          <w:noProof/>
        </w:rPr>
        <w:fldChar w:fldCharType="separate"/>
      </w:r>
      <w:ins w:id="158" w:author="Anthony, Mary" w:date="2023-05-18T15:53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14:paraId="72332F1F" w14:textId="312CC1D2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15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60" w:author="Anthony, Mary" w:date="2023-05-18T15:53:00Z">
        <w:r w:rsidDel="00DA3D2F">
          <w:rPr>
            <w:noProof/>
          </w:rPr>
          <w:delText>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Document Preface</w:delText>
        </w:r>
        <w:r w:rsidDel="00DA3D2F">
          <w:rPr>
            <w:noProof/>
          </w:rPr>
          <w:tab/>
          <w:delText>4</w:delText>
        </w:r>
      </w:del>
    </w:p>
    <w:p w14:paraId="30A3ADE7" w14:textId="29B3C2DE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6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62" w:author="Anthony, Mary" w:date="2023-05-18T15:53:00Z">
        <w:r w:rsidDel="00DA3D2F">
          <w:rPr>
            <w:noProof/>
          </w:rPr>
          <w:delText>1.1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Abstract</w:delText>
        </w:r>
        <w:r w:rsidDel="00DA3D2F">
          <w:rPr>
            <w:noProof/>
          </w:rPr>
          <w:tab/>
          <w:delText>4</w:delText>
        </w:r>
      </w:del>
    </w:p>
    <w:p w14:paraId="1253314A" w14:textId="09D9682D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6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64" w:author="Anthony, Mary" w:date="2023-05-18T15:53:00Z">
        <w:r w:rsidDel="00DA3D2F">
          <w:rPr>
            <w:noProof/>
          </w:rPr>
          <w:delText>1.2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Contact information</w:delText>
        </w:r>
        <w:r w:rsidDel="00DA3D2F">
          <w:rPr>
            <w:noProof/>
          </w:rPr>
          <w:tab/>
          <w:delText>4</w:delText>
        </w:r>
      </w:del>
    </w:p>
    <w:p w14:paraId="1C96AA78" w14:textId="7DD7DD48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6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66" w:author="Anthony, Mary" w:date="2023-05-18T15:53:00Z">
        <w:r w:rsidDel="00DA3D2F">
          <w:rPr>
            <w:noProof/>
          </w:rPr>
          <w:delText>1.3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Document control</w:delText>
        </w:r>
        <w:r w:rsidDel="00DA3D2F">
          <w:rPr>
            <w:noProof/>
          </w:rPr>
          <w:tab/>
          <w:delText>5</w:delText>
        </w:r>
      </w:del>
    </w:p>
    <w:p w14:paraId="5B16751D" w14:textId="0B5B7B83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16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68" w:author="Anthony, Mary" w:date="2023-05-18T15:53:00Z">
        <w:r w:rsidDel="00DA3D2F">
          <w:rPr>
            <w:noProof/>
          </w:rPr>
          <w:delText>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Executive Summary</w:delText>
        </w:r>
        <w:r w:rsidDel="00DA3D2F">
          <w:rPr>
            <w:noProof/>
          </w:rPr>
          <w:tab/>
          <w:delText>5</w:delText>
        </w:r>
      </w:del>
    </w:p>
    <w:p w14:paraId="0797CA3B" w14:textId="4553A598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6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70" w:author="Anthony, Mary" w:date="2023-05-18T15:53:00Z">
        <w:r w:rsidDel="00DA3D2F">
          <w:rPr>
            <w:noProof/>
          </w:rPr>
          <w:delText>2.1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Problem statement and implications</w:delText>
        </w:r>
        <w:r w:rsidDel="00DA3D2F">
          <w:rPr>
            <w:noProof/>
          </w:rPr>
          <w:tab/>
          <w:delText>5</w:delText>
        </w:r>
      </w:del>
    </w:p>
    <w:p w14:paraId="6535F41A" w14:textId="63A84D2B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7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72" w:author="Anthony, Mary" w:date="2023-05-18T15:53:00Z">
        <w:r w:rsidDel="00DA3D2F">
          <w:rPr>
            <w:noProof/>
          </w:rPr>
          <w:delText>2.2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Dependencies and critical success criteria</w:delText>
        </w:r>
        <w:r w:rsidDel="00DA3D2F">
          <w:rPr>
            <w:noProof/>
          </w:rPr>
          <w:tab/>
          <w:delText>5</w:delText>
        </w:r>
      </w:del>
    </w:p>
    <w:p w14:paraId="61E26BE6" w14:textId="6C6944B1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17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74" w:author="Anthony, Mary" w:date="2023-05-18T15:53:00Z">
        <w:r w:rsidDel="00DA3D2F">
          <w:rPr>
            <w:noProof/>
          </w:rPr>
          <w:delText>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Current (As Is) Business State</w:delText>
        </w:r>
        <w:r w:rsidDel="00DA3D2F">
          <w:rPr>
            <w:noProof/>
          </w:rPr>
          <w:tab/>
          <w:delText>6</w:delText>
        </w:r>
      </w:del>
    </w:p>
    <w:p w14:paraId="46524A52" w14:textId="78565077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7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76" w:author="Anthony, Mary" w:date="2023-05-18T15:53:00Z">
        <w:r w:rsidDel="00DA3D2F">
          <w:rPr>
            <w:noProof/>
          </w:rPr>
          <w:delText>3.1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Security vulnerabilities</w:delText>
        </w:r>
        <w:r w:rsidDel="00DA3D2F">
          <w:rPr>
            <w:noProof/>
          </w:rPr>
          <w:tab/>
          <w:delText>6</w:delText>
        </w:r>
      </w:del>
    </w:p>
    <w:p w14:paraId="5DF9F79D" w14:textId="29CC11DE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17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78" w:author="Anthony, Mary" w:date="2023-05-18T15:53:00Z">
        <w:r w:rsidDel="00DA3D2F">
          <w:rPr>
            <w:noProof/>
          </w:rPr>
          <w:delText>4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Proposed (To Be) Business State</w:delText>
        </w:r>
        <w:r w:rsidDel="00DA3D2F">
          <w:rPr>
            <w:noProof/>
          </w:rPr>
          <w:tab/>
          <w:delText>6</w:delText>
        </w:r>
      </w:del>
    </w:p>
    <w:p w14:paraId="599D3B58" w14:textId="008173CC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17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80" w:author="Anthony, Mary" w:date="2023-05-18T15:53:00Z">
        <w:r w:rsidDel="00DA3D2F">
          <w:rPr>
            <w:noProof/>
          </w:rPr>
          <w:delText>5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What’s new in this upgrade</w:delText>
        </w:r>
        <w:r w:rsidDel="00DA3D2F">
          <w:rPr>
            <w:noProof/>
          </w:rPr>
          <w:tab/>
          <w:delText>6</w:delText>
        </w:r>
      </w:del>
    </w:p>
    <w:p w14:paraId="7FFA7BBA" w14:textId="5093FE06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18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82" w:author="Anthony, Mary" w:date="2023-05-18T15:53:00Z">
        <w:r w:rsidDel="00DA3D2F">
          <w:rPr>
            <w:noProof/>
          </w:rPr>
          <w:delText>6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Detailed Business Requirements</w:delText>
        </w:r>
        <w:r w:rsidDel="00DA3D2F">
          <w:rPr>
            <w:noProof/>
          </w:rPr>
          <w:tab/>
          <w:delText>7</w:delText>
        </w:r>
      </w:del>
    </w:p>
    <w:p w14:paraId="476989D4" w14:textId="57E06809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8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84" w:author="Anthony, Mary" w:date="2023-05-18T15:53:00Z">
        <w:r w:rsidDel="00DA3D2F">
          <w:rPr>
            <w:noProof/>
          </w:rPr>
          <w:delText>6.1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Pre-requisites</w:delText>
        </w:r>
        <w:r w:rsidDel="00DA3D2F">
          <w:rPr>
            <w:noProof/>
          </w:rPr>
          <w:tab/>
          <w:delText>7</w:delText>
        </w:r>
      </w:del>
    </w:p>
    <w:p w14:paraId="36D95C36" w14:textId="7E870F64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8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86" w:author="Anthony, Mary" w:date="2023-05-18T15:53:00Z">
        <w:r w:rsidDel="00DA3D2F">
          <w:rPr>
            <w:noProof/>
          </w:rPr>
          <w:delText>6.2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Upgrading the DITA OT</w:delText>
        </w:r>
        <w:r w:rsidDel="00DA3D2F">
          <w:rPr>
            <w:noProof/>
          </w:rPr>
          <w:tab/>
          <w:delText>7</w:delText>
        </w:r>
      </w:del>
    </w:p>
    <w:p w14:paraId="4BB3676C" w14:textId="3F982C72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8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88" w:author="Anthony, Mary" w:date="2023-05-18T15:53:00Z">
        <w:r w:rsidDel="00DA3D2F">
          <w:rPr>
            <w:noProof/>
          </w:rPr>
          <w:delText>6.3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Upgrading HTML5 WebHelp Plugin</w:delText>
        </w:r>
        <w:r w:rsidDel="00DA3D2F">
          <w:rPr>
            <w:noProof/>
          </w:rPr>
          <w:tab/>
          <w:delText>7</w:delText>
        </w:r>
      </w:del>
    </w:p>
    <w:p w14:paraId="3C9371FA" w14:textId="681E345B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8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90" w:author="Anthony, Mary" w:date="2023-05-18T15:53:00Z">
        <w:r w:rsidDel="00DA3D2F">
          <w:rPr>
            <w:noProof/>
          </w:rPr>
          <w:delText>6.4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Analyzing the output and applying customization</w:delText>
        </w:r>
        <w:r w:rsidDel="00DA3D2F">
          <w:rPr>
            <w:noProof/>
          </w:rPr>
          <w:tab/>
          <w:delText>7</w:delText>
        </w:r>
      </w:del>
    </w:p>
    <w:p w14:paraId="7F885231" w14:textId="35BFEACD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9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92" w:author="Anthony, Mary" w:date="2023-05-18T15:53:00Z">
        <w:r w:rsidDel="00DA3D2F">
          <w:rPr>
            <w:noProof/>
          </w:rPr>
          <w:delText>6.5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Affected Outputs</w:delText>
        </w:r>
        <w:r w:rsidDel="00DA3D2F">
          <w:rPr>
            <w:noProof/>
          </w:rPr>
          <w:tab/>
          <w:delText>7</w:delText>
        </w:r>
      </w:del>
    </w:p>
    <w:p w14:paraId="2BC621DB" w14:textId="1512DB87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9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94" w:author="Anthony, Mary" w:date="2023-05-18T15:53:00Z">
        <w:r w:rsidDel="00DA3D2F">
          <w:rPr>
            <w:noProof/>
          </w:rPr>
          <w:delText>6.6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DDS 2.0 Changes</w:delText>
        </w:r>
        <w:r w:rsidDel="00DA3D2F">
          <w:rPr>
            <w:noProof/>
          </w:rPr>
          <w:tab/>
          <w:delText>8</w:delText>
        </w:r>
      </w:del>
    </w:p>
    <w:p w14:paraId="6B0D925E" w14:textId="4AA51E95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19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96" w:author="Anthony, Mary" w:date="2023-05-18T15:53:00Z">
        <w:r w:rsidDel="00DA3D2F">
          <w:rPr>
            <w:noProof/>
          </w:rPr>
          <w:delText>6.6.1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Update new brand colors in the mast head</w:delText>
        </w:r>
        <w:r w:rsidDel="00DA3D2F">
          <w:rPr>
            <w:noProof/>
          </w:rPr>
          <w:tab/>
          <w:delText>8</w:delText>
        </w:r>
      </w:del>
    </w:p>
    <w:p w14:paraId="02B508C1" w14:textId="16575301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19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198" w:author="Anthony, Mary" w:date="2023-05-18T15:53:00Z">
        <w:r w:rsidDel="00DA3D2F">
          <w:rPr>
            <w:noProof/>
          </w:rPr>
          <w:delText>6.6.2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Update font type and font size and color of specific elements</w:delText>
        </w:r>
        <w:r w:rsidDel="00DA3D2F">
          <w:rPr>
            <w:noProof/>
          </w:rPr>
          <w:tab/>
          <w:delText>8</w:delText>
        </w:r>
      </w:del>
    </w:p>
    <w:p w14:paraId="761D771A" w14:textId="21DE5BFA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19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00" w:author="Anthony, Mary" w:date="2023-05-18T15:53:00Z">
        <w:r w:rsidDel="00DA3D2F">
          <w:rPr>
            <w:noProof/>
          </w:rPr>
          <w:delText>6.7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Feature updates</w:delText>
        </w:r>
        <w:r w:rsidDel="00DA3D2F">
          <w:rPr>
            <w:noProof/>
          </w:rPr>
          <w:tab/>
          <w:delText>11</w:delText>
        </w:r>
      </w:del>
    </w:p>
    <w:p w14:paraId="636F19FB" w14:textId="5D5E0C8A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0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02" w:author="Anthony, Mary" w:date="2023-05-18T15:53:00Z">
        <w:r w:rsidDel="00DA3D2F">
          <w:rPr>
            <w:noProof/>
          </w:rPr>
          <w:delText>6.7.1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Imagemap attribute in HTML5 WebHelp output</w:delText>
        </w:r>
        <w:r w:rsidDel="00DA3D2F">
          <w:rPr>
            <w:noProof/>
          </w:rPr>
          <w:tab/>
          <w:delText>11</w:delText>
        </w:r>
      </w:del>
    </w:p>
    <w:p w14:paraId="38449491" w14:textId="1AAA8DC8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0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04" w:author="Anthony, Mary" w:date="2023-05-18T15:53:00Z">
        <w:r w:rsidDel="00DA3D2F">
          <w:rPr>
            <w:noProof/>
          </w:rPr>
          <w:delText>6.7.2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Star rating in Search results</w:delText>
        </w:r>
        <w:r w:rsidDel="00DA3D2F">
          <w:rPr>
            <w:noProof/>
          </w:rPr>
          <w:tab/>
          <w:delText>11</w:delText>
        </w:r>
      </w:del>
    </w:p>
    <w:p w14:paraId="3A04451C" w14:textId="6A45EB7F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20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06" w:author="Anthony, Mary" w:date="2023-05-18T15:53:00Z">
        <w:r w:rsidDel="00DA3D2F">
          <w:rPr>
            <w:noProof/>
          </w:rPr>
          <w:delText>6.8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Bug fixes</w:delText>
        </w:r>
        <w:r w:rsidDel="00DA3D2F">
          <w:rPr>
            <w:noProof/>
          </w:rPr>
          <w:tab/>
          <w:delText>11</w:delText>
        </w:r>
      </w:del>
    </w:p>
    <w:p w14:paraId="50DC131F" w14:textId="66C9D36C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0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08" w:author="Anthony, Mary" w:date="2023-05-18T15:53:00Z">
        <w:r w:rsidDel="00DA3D2F">
          <w:rPr>
            <w:noProof/>
          </w:rPr>
          <w:delText>6.8.1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Output Size reduction</w:delText>
        </w:r>
        <w:r w:rsidDel="00DA3D2F">
          <w:rPr>
            <w:noProof/>
          </w:rPr>
          <w:tab/>
          <w:delText>11</w:delText>
        </w:r>
      </w:del>
    </w:p>
    <w:p w14:paraId="25D65ED6" w14:textId="603C17F4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0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10" w:author="Anthony, Mary" w:date="2023-05-18T15:53:00Z">
        <w:r w:rsidDel="00DA3D2F">
          <w:rPr>
            <w:noProof/>
          </w:rPr>
          <w:delText>6.8.2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Pr="00E75F95" w:rsidDel="00DA3D2F">
          <w:rPr>
            <w:noProof/>
            <w:color w:val="0000FF" w:themeColor="hyperlink"/>
            <w:u w:val="single"/>
          </w:rPr>
          <w:delText>https://jira.gtie.dell.com/browse/IDPL-19339</w:delText>
        </w:r>
        <w:r w:rsidDel="00DA3D2F">
          <w:rPr>
            <w:noProof/>
          </w:rPr>
          <w:delText xml:space="preserve"> - Fix the numbering issue in footnotes</w:delText>
        </w:r>
        <w:r w:rsidDel="00DA3D2F">
          <w:rPr>
            <w:noProof/>
          </w:rPr>
          <w:tab/>
          <w:delText>11</w:delText>
        </w:r>
      </w:del>
    </w:p>
    <w:p w14:paraId="2C00F1AA" w14:textId="493CFBA7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1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12" w:author="Anthony, Mary" w:date="2023-05-18T15:53:00Z">
        <w:r w:rsidDel="00DA3D2F">
          <w:rPr>
            <w:noProof/>
          </w:rPr>
          <w:delText>6.8.3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Responsive help</w:delText>
        </w:r>
        <w:r w:rsidDel="00DA3D2F">
          <w:rPr>
            <w:noProof/>
          </w:rPr>
          <w:tab/>
          <w:delText>11</w:delText>
        </w:r>
      </w:del>
    </w:p>
    <w:p w14:paraId="3B43C9E5" w14:textId="4FA3AEBD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21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14" w:author="Anthony, Mary" w:date="2023-05-18T15:53:00Z">
        <w:r w:rsidDel="00DA3D2F">
          <w:rPr>
            <w:noProof/>
          </w:rPr>
          <w:delText>6.9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Accessibility fixes</w:delText>
        </w:r>
        <w:r w:rsidDel="00DA3D2F">
          <w:rPr>
            <w:noProof/>
          </w:rPr>
          <w:tab/>
          <w:delText>12</w:delText>
        </w:r>
      </w:del>
    </w:p>
    <w:p w14:paraId="32A52671" w14:textId="693A3F94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1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16" w:author="Anthony, Mary" w:date="2023-05-18T15:53:00Z">
        <w:r w:rsidDel="00DA3D2F">
          <w:rPr>
            <w:noProof/>
          </w:rPr>
          <w:delText>6.9.1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Headings in each topic to be aligned with the breadcrumb</w:delText>
        </w:r>
        <w:r w:rsidDel="00DA3D2F">
          <w:rPr>
            <w:noProof/>
          </w:rPr>
          <w:tab/>
          <w:delText>12</w:delText>
        </w:r>
      </w:del>
    </w:p>
    <w:p w14:paraId="04C08523" w14:textId="58874484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1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18" w:author="Anthony, Mary" w:date="2023-05-18T15:53:00Z">
        <w:r w:rsidDel="00DA3D2F">
          <w:rPr>
            <w:noProof/>
          </w:rPr>
          <w:delText>6.9.2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Back to top button is not accessible by reader or keyboard</w:delText>
        </w:r>
        <w:r w:rsidDel="00DA3D2F">
          <w:rPr>
            <w:noProof/>
          </w:rPr>
          <w:tab/>
          <w:delText>12</w:delText>
        </w:r>
      </w:del>
    </w:p>
    <w:p w14:paraId="68C03926" w14:textId="7008B903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1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20" w:author="Anthony, Mary" w:date="2023-05-18T15:53:00Z">
        <w:r w:rsidDel="00DA3D2F">
          <w:rPr>
            <w:noProof/>
          </w:rPr>
          <w:delText>6.9.3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Images are not accessible when clicked on and the actual size of the image is displayed</w:delText>
        </w:r>
        <w:r w:rsidDel="00DA3D2F">
          <w:rPr>
            <w:noProof/>
          </w:rPr>
          <w:tab/>
          <w:delText>13</w:delText>
        </w:r>
      </w:del>
    </w:p>
    <w:p w14:paraId="315D51CE" w14:textId="2E663108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2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22" w:author="Anthony, Mary" w:date="2023-05-18T15:53:00Z">
        <w:r w:rsidDel="00DA3D2F">
          <w:rPr>
            <w:noProof/>
          </w:rPr>
          <w:delText>6.9.4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Breadcrumb is not recognized by screen reader</w:delText>
        </w:r>
        <w:r w:rsidDel="00DA3D2F">
          <w:rPr>
            <w:noProof/>
          </w:rPr>
          <w:tab/>
          <w:delText>13</w:delText>
        </w:r>
      </w:del>
    </w:p>
    <w:p w14:paraId="64180DFF" w14:textId="1F4A6586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2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24" w:author="Anthony, Mary" w:date="2023-05-18T15:53:00Z">
        <w:r w:rsidDel="00DA3D2F">
          <w:rPr>
            <w:noProof/>
          </w:rPr>
          <w:delText>6.9.5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Admonitions are rendered as table</w:delText>
        </w:r>
        <w:r w:rsidDel="00DA3D2F">
          <w:rPr>
            <w:noProof/>
          </w:rPr>
          <w:tab/>
          <w:delText>13</w:delText>
        </w:r>
      </w:del>
    </w:p>
    <w:p w14:paraId="09DDD864" w14:textId="411E5CA0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2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26" w:author="Anthony, Mary" w:date="2023-05-18T15:53:00Z">
        <w:r w:rsidDel="00DA3D2F">
          <w:rPr>
            <w:noProof/>
          </w:rPr>
          <w:delText>6.9.6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Related heading text are not marked as heading tags</w:delText>
        </w:r>
        <w:r w:rsidDel="00DA3D2F">
          <w:rPr>
            <w:noProof/>
          </w:rPr>
          <w:tab/>
          <w:delText>13</w:delText>
        </w:r>
      </w:del>
    </w:p>
    <w:p w14:paraId="1EC32542" w14:textId="47F585C5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2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28" w:author="Anthony, Mary" w:date="2023-05-18T15:53:00Z">
        <w:r w:rsidDel="00DA3D2F">
          <w:rPr>
            <w:noProof/>
          </w:rPr>
          <w:delText>6.9.7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Related links representation</w:delText>
        </w:r>
        <w:r w:rsidDel="00DA3D2F">
          <w:rPr>
            <w:noProof/>
          </w:rPr>
          <w:tab/>
          <w:delText>14</w:delText>
        </w:r>
      </w:del>
    </w:p>
    <w:p w14:paraId="3F791FE8" w14:textId="16034C5B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2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30" w:author="Anthony, Mary" w:date="2023-05-18T15:53:00Z">
        <w:r w:rsidDel="00DA3D2F">
          <w:rPr>
            <w:noProof/>
          </w:rPr>
          <w:delText>6.9.8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Search results</w:delText>
        </w:r>
        <w:r w:rsidDel="00DA3D2F">
          <w:rPr>
            <w:noProof/>
          </w:rPr>
          <w:tab/>
          <w:delText>14</w:delText>
        </w:r>
      </w:del>
    </w:p>
    <w:p w14:paraId="24C9D356" w14:textId="4447ACF0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3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32" w:author="Anthony, Mary" w:date="2023-05-18T15:53:00Z">
        <w:r w:rsidDel="00DA3D2F">
          <w:rPr>
            <w:noProof/>
          </w:rPr>
          <w:delText>6.9.9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Search results pagination links</w:delText>
        </w:r>
        <w:r w:rsidDel="00DA3D2F">
          <w:rPr>
            <w:noProof/>
          </w:rPr>
          <w:tab/>
          <w:delText>14</w:delText>
        </w:r>
      </w:del>
    </w:p>
    <w:p w14:paraId="6DBD4BBA" w14:textId="4C89F8F2" w:rsidR="004B12F9" w:rsidDel="00DA3D2F" w:rsidRDefault="004B12F9">
      <w:pPr>
        <w:pStyle w:val="TOC3"/>
        <w:tabs>
          <w:tab w:val="left" w:pos="1320"/>
          <w:tab w:val="right" w:leader="dot" w:pos="9350"/>
        </w:tabs>
        <w:rPr>
          <w:del w:id="23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34" w:author="Anthony, Mary" w:date="2023-05-18T15:53:00Z">
        <w:r w:rsidDel="00DA3D2F">
          <w:rPr>
            <w:noProof/>
          </w:rPr>
          <w:delText>6.9.10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Scaling</w:delText>
        </w:r>
        <w:r w:rsidDel="00DA3D2F">
          <w:rPr>
            <w:noProof/>
          </w:rPr>
          <w:tab/>
          <w:delText>14</w:delText>
        </w:r>
      </w:del>
    </w:p>
    <w:p w14:paraId="120F1556" w14:textId="3D2594D5" w:rsidR="004B12F9" w:rsidDel="00DA3D2F" w:rsidRDefault="004B12F9">
      <w:pPr>
        <w:pStyle w:val="TOC3"/>
        <w:tabs>
          <w:tab w:val="left" w:pos="1320"/>
          <w:tab w:val="right" w:leader="dot" w:pos="9350"/>
        </w:tabs>
        <w:rPr>
          <w:del w:id="23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36" w:author="Anthony, Mary" w:date="2023-05-18T15:53:00Z">
        <w:r w:rsidDel="00DA3D2F">
          <w:rPr>
            <w:noProof/>
          </w:rPr>
          <w:delText>6.9.11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Pre-requisite links rendering</w:delText>
        </w:r>
        <w:r w:rsidDel="00DA3D2F">
          <w:rPr>
            <w:noProof/>
          </w:rPr>
          <w:tab/>
          <w:delText>15</w:delText>
        </w:r>
      </w:del>
    </w:p>
    <w:p w14:paraId="67B233F8" w14:textId="0184911E" w:rsidR="004B12F9" w:rsidDel="00DA3D2F" w:rsidRDefault="004B12F9">
      <w:pPr>
        <w:pStyle w:val="TOC3"/>
        <w:tabs>
          <w:tab w:val="left" w:pos="1320"/>
          <w:tab w:val="right" w:leader="dot" w:pos="9350"/>
        </w:tabs>
        <w:rPr>
          <w:del w:id="23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38" w:author="Anthony, Mary" w:date="2023-05-18T15:53:00Z">
        <w:r w:rsidDel="00DA3D2F">
          <w:rPr>
            <w:noProof/>
          </w:rPr>
          <w:delText>6.9.12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Table representation</w:delText>
        </w:r>
        <w:r w:rsidDel="00DA3D2F">
          <w:rPr>
            <w:noProof/>
          </w:rPr>
          <w:tab/>
          <w:delText>15</w:delText>
        </w:r>
      </w:del>
    </w:p>
    <w:p w14:paraId="3A80A5FC" w14:textId="07BD7E1F" w:rsidR="004B12F9" w:rsidDel="00DA3D2F" w:rsidRDefault="004B12F9">
      <w:pPr>
        <w:pStyle w:val="TOC3"/>
        <w:tabs>
          <w:tab w:val="left" w:pos="1320"/>
          <w:tab w:val="right" w:leader="dot" w:pos="9350"/>
        </w:tabs>
        <w:rPr>
          <w:del w:id="23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40" w:author="Anthony, Mary" w:date="2023-05-18T15:53:00Z">
        <w:r w:rsidDel="00DA3D2F">
          <w:rPr>
            <w:noProof/>
          </w:rPr>
          <w:delText>6.9.13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Screen reader order</w:delText>
        </w:r>
        <w:r w:rsidDel="00DA3D2F">
          <w:rPr>
            <w:noProof/>
          </w:rPr>
          <w:tab/>
          <w:delText>15</w:delText>
        </w:r>
      </w:del>
    </w:p>
    <w:p w14:paraId="746C75CE" w14:textId="5FE695F4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24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42" w:author="Anthony, Mary" w:date="2023-05-18T15:53:00Z">
        <w:r w:rsidDel="00DA3D2F">
          <w:rPr>
            <w:noProof/>
          </w:rPr>
          <w:delText>7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QA - Testing and Validation</w:delText>
        </w:r>
        <w:r w:rsidDel="00DA3D2F">
          <w:rPr>
            <w:noProof/>
          </w:rPr>
          <w:tab/>
          <w:delText>16</w:delText>
        </w:r>
      </w:del>
    </w:p>
    <w:p w14:paraId="7FF0680D" w14:textId="1B2464BE" w:rsidR="004B12F9" w:rsidDel="00DA3D2F" w:rsidRDefault="004B12F9">
      <w:pPr>
        <w:pStyle w:val="TOC2"/>
        <w:tabs>
          <w:tab w:val="left" w:pos="880"/>
          <w:tab w:val="right" w:leader="dot" w:pos="9350"/>
        </w:tabs>
        <w:rPr>
          <w:del w:id="24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44" w:author="Anthony, Mary" w:date="2023-05-18T15:53:00Z">
        <w:r w:rsidDel="00DA3D2F">
          <w:rPr>
            <w:noProof/>
          </w:rPr>
          <w:delText>7.1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Testing phases and resources</w:delText>
        </w:r>
        <w:r w:rsidDel="00DA3D2F">
          <w:rPr>
            <w:noProof/>
          </w:rPr>
          <w:tab/>
          <w:delText>16</w:delText>
        </w:r>
      </w:del>
    </w:p>
    <w:p w14:paraId="44D4C39E" w14:textId="602E1188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4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46" w:author="Anthony, Mary" w:date="2023-05-18T15:53:00Z">
        <w:r w:rsidDel="00DA3D2F">
          <w:rPr>
            <w:noProof/>
          </w:rPr>
          <w:delText>7.1.1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Unit testing</w:delText>
        </w:r>
        <w:r w:rsidDel="00DA3D2F">
          <w:rPr>
            <w:noProof/>
          </w:rPr>
          <w:tab/>
          <w:delText>16</w:delText>
        </w:r>
      </w:del>
    </w:p>
    <w:p w14:paraId="316158D8" w14:textId="097117C8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4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48" w:author="Anthony, Mary" w:date="2023-05-18T15:53:00Z">
        <w:r w:rsidDel="00DA3D2F">
          <w:rPr>
            <w:noProof/>
          </w:rPr>
          <w:delText>7.1.2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Test Cases</w:delText>
        </w:r>
        <w:r w:rsidDel="00DA3D2F">
          <w:rPr>
            <w:noProof/>
          </w:rPr>
          <w:tab/>
          <w:delText>16</w:delText>
        </w:r>
      </w:del>
    </w:p>
    <w:p w14:paraId="7E9A2524" w14:textId="38472D3E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49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50" w:author="Anthony, Mary" w:date="2023-05-18T15:53:00Z">
        <w:r w:rsidDel="00DA3D2F">
          <w:rPr>
            <w:noProof/>
          </w:rPr>
          <w:delText>7.1.3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Testing Phases</w:delText>
        </w:r>
        <w:r w:rsidDel="00DA3D2F">
          <w:rPr>
            <w:noProof/>
          </w:rPr>
          <w:tab/>
          <w:delText>16</w:delText>
        </w:r>
      </w:del>
    </w:p>
    <w:p w14:paraId="7A8FCBA3" w14:textId="03C93073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51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52" w:author="Anthony, Mary" w:date="2023-05-18T15:53:00Z">
        <w:r w:rsidDel="00DA3D2F">
          <w:rPr>
            <w:noProof/>
          </w:rPr>
          <w:delText>7.1.4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First phase of Testing – Internal Testing</w:delText>
        </w:r>
        <w:r w:rsidDel="00DA3D2F">
          <w:rPr>
            <w:noProof/>
          </w:rPr>
          <w:tab/>
          <w:delText>16</w:delText>
        </w:r>
      </w:del>
    </w:p>
    <w:p w14:paraId="79842C44" w14:textId="55B11B9B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53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54" w:author="Anthony, Mary" w:date="2023-05-18T15:53:00Z">
        <w:r w:rsidDel="00DA3D2F">
          <w:rPr>
            <w:noProof/>
          </w:rPr>
          <w:delText>7.1.5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Second phase of testing- UAT</w:delText>
        </w:r>
        <w:r w:rsidDel="00DA3D2F">
          <w:rPr>
            <w:noProof/>
          </w:rPr>
          <w:tab/>
          <w:delText>17</w:delText>
        </w:r>
      </w:del>
    </w:p>
    <w:p w14:paraId="5EA316E0" w14:textId="597B1814" w:rsidR="004B12F9" w:rsidDel="00DA3D2F" w:rsidRDefault="004B12F9">
      <w:pPr>
        <w:pStyle w:val="TOC3"/>
        <w:tabs>
          <w:tab w:val="left" w:pos="1100"/>
          <w:tab w:val="right" w:leader="dot" w:pos="9350"/>
        </w:tabs>
        <w:rPr>
          <w:del w:id="255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56" w:author="Anthony, Mary" w:date="2023-05-18T15:53:00Z">
        <w:r w:rsidDel="00DA3D2F">
          <w:rPr>
            <w:noProof/>
          </w:rPr>
          <w:delText>7.1.6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Security Scanning</w:delText>
        </w:r>
        <w:r w:rsidDel="00DA3D2F">
          <w:rPr>
            <w:noProof/>
          </w:rPr>
          <w:tab/>
          <w:delText>17</w:delText>
        </w:r>
      </w:del>
    </w:p>
    <w:p w14:paraId="31B1780D" w14:textId="0A52EE49" w:rsidR="004B12F9" w:rsidDel="00DA3D2F" w:rsidRDefault="004B12F9">
      <w:pPr>
        <w:pStyle w:val="TOC1"/>
        <w:tabs>
          <w:tab w:val="left" w:pos="400"/>
          <w:tab w:val="right" w:leader="dot" w:pos="9350"/>
        </w:tabs>
        <w:rPr>
          <w:del w:id="257" w:author="Anthony, Mary" w:date="2023-05-18T15:53:00Z"/>
          <w:rFonts w:asciiTheme="minorHAnsi" w:eastAsiaTheme="minorEastAsia" w:hAnsiTheme="minorHAnsi"/>
          <w:noProof/>
          <w:sz w:val="22"/>
          <w:lang w:eastAsia="zh-CN"/>
        </w:rPr>
      </w:pPr>
      <w:del w:id="258" w:author="Anthony, Mary" w:date="2023-05-18T15:53:00Z">
        <w:r w:rsidDel="00DA3D2F">
          <w:rPr>
            <w:noProof/>
          </w:rPr>
          <w:delText>8</w:delText>
        </w:r>
        <w:r w:rsidDel="00DA3D2F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Del="00DA3D2F">
          <w:rPr>
            <w:noProof/>
          </w:rPr>
          <w:delText>Launch</w:delText>
        </w:r>
        <w:r w:rsidDel="00DA3D2F">
          <w:rPr>
            <w:noProof/>
          </w:rPr>
          <w:tab/>
          <w:delText>17</w:delText>
        </w:r>
      </w:del>
    </w:p>
    <w:p w14:paraId="0D9C8792" w14:textId="00575B0D" w:rsidR="004D162A" w:rsidRDefault="00113078" w:rsidP="004D162A">
      <w:r>
        <w:fldChar w:fldCharType="end"/>
      </w:r>
      <w:r w:rsidR="004D162A">
        <w:br w:type="page"/>
      </w:r>
    </w:p>
    <w:p w14:paraId="0D9C8793" w14:textId="7554C1CE" w:rsidR="008E02AC" w:rsidRDefault="00BF40AB" w:rsidP="00DB0700">
      <w:pPr>
        <w:pStyle w:val="Heading1"/>
      </w:pPr>
      <w:bookmarkStart w:id="259" w:name="_Toc135317623"/>
      <w:r w:rsidRPr="00DB0700">
        <w:lastRenderedPageBreak/>
        <w:t>Document</w:t>
      </w:r>
      <w:r>
        <w:t xml:space="preserve"> </w:t>
      </w:r>
      <w:r w:rsidRPr="00DB0700">
        <w:t>Preface</w:t>
      </w:r>
      <w:bookmarkEnd w:id="259"/>
    </w:p>
    <w:p w14:paraId="0D9C8794" w14:textId="1B41B5E4" w:rsidR="008E02AC" w:rsidRDefault="001B39A4" w:rsidP="001F703A">
      <w:pPr>
        <w:pStyle w:val="Heading2"/>
      </w:pPr>
      <w:bookmarkStart w:id="260" w:name="_Toc135317624"/>
      <w:r w:rsidRPr="001F703A">
        <w:t>Abstract</w:t>
      </w:r>
      <w:bookmarkEnd w:id="260"/>
    </w:p>
    <w:p w14:paraId="6FB4C730" w14:textId="11D9D8C5" w:rsidR="000559A6" w:rsidRDefault="000559A6" w:rsidP="00A3572C">
      <w:pPr>
        <w:pStyle w:val="BodyText"/>
      </w:pPr>
      <w:r>
        <w:t xml:space="preserve">Oxygen’s </w:t>
      </w:r>
      <w:r w:rsidR="00FF0EF0">
        <w:t xml:space="preserve">HTML5 </w:t>
      </w:r>
      <w:r>
        <w:t xml:space="preserve">WebHelp plugin is integrated into the Tridion Docs CCMS to generate the HTML5 WebHelp output. Currently, the </w:t>
      </w:r>
      <w:r w:rsidR="00F37128">
        <w:t xml:space="preserve">HTML5 </w:t>
      </w:r>
      <w:r>
        <w:t>WebHelp plugin version is 2</w:t>
      </w:r>
      <w:r w:rsidR="00C01581">
        <w:t>4</w:t>
      </w:r>
      <w:r>
        <w:t>.1.</w:t>
      </w:r>
    </w:p>
    <w:p w14:paraId="092624CD" w14:textId="73B51949" w:rsidR="00697EB0" w:rsidRDefault="00697EB0" w:rsidP="009C79D2">
      <w:pPr>
        <w:pStyle w:val="BodyText"/>
      </w:pPr>
      <w:r>
        <w:t xml:space="preserve">This project is about upgrading </w:t>
      </w:r>
      <w:r w:rsidR="00B23669">
        <w:t xml:space="preserve">the </w:t>
      </w:r>
      <w:r w:rsidR="001955F5">
        <w:t>Oxygen</w:t>
      </w:r>
      <w:r w:rsidR="00C03D50">
        <w:t>’s</w:t>
      </w:r>
      <w:r w:rsidR="001955F5">
        <w:t xml:space="preserve"> </w:t>
      </w:r>
      <w:r w:rsidR="00032DF6">
        <w:t xml:space="preserve">HTML5 </w:t>
      </w:r>
      <w:r w:rsidR="001955F5">
        <w:t xml:space="preserve">WebHelp plugin </w:t>
      </w:r>
      <w:r w:rsidR="003875E1">
        <w:t xml:space="preserve">version 25.1 </w:t>
      </w:r>
      <w:r w:rsidR="001955F5">
        <w:t xml:space="preserve">and the dependent DITA OT version that </w:t>
      </w:r>
      <w:r w:rsidR="008D0EA7">
        <w:t>must</w:t>
      </w:r>
      <w:r w:rsidR="00B23669">
        <w:t xml:space="preserve"> </w:t>
      </w:r>
      <w:r w:rsidR="002543C3">
        <w:t xml:space="preserve">be </w:t>
      </w:r>
      <w:r w:rsidR="00B23669">
        <w:t>upgraded</w:t>
      </w:r>
      <w:r w:rsidR="00CB06DC">
        <w:t xml:space="preserve"> in the new Tridion 14 SP</w:t>
      </w:r>
      <w:r w:rsidR="001955F5">
        <w:t>4</w:t>
      </w:r>
      <w:r w:rsidR="00CB06DC">
        <w:t xml:space="preserve"> environment.</w:t>
      </w:r>
      <w:r w:rsidR="00905128">
        <w:t xml:space="preserve"> Security</w:t>
      </w:r>
      <w:r w:rsidR="00E827F0">
        <w:t xml:space="preserve"> </w:t>
      </w:r>
      <w:r w:rsidR="00905128">
        <w:t xml:space="preserve">is </w:t>
      </w:r>
      <w:r w:rsidR="00C77AB5">
        <w:t xml:space="preserve">the key reason behind </w:t>
      </w:r>
      <w:r w:rsidR="00905128">
        <w:t>this upgrade</w:t>
      </w:r>
      <w:r w:rsidR="00C77AB5">
        <w:t>.</w:t>
      </w:r>
    </w:p>
    <w:p w14:paraId="2B0F9760" w14:textId="0E537B57" w:rsidR="00EA43B8" w:rsidRDefault="00EA43B8" w:rsidP="009C79D2">
      <w:pPr>
        <w:pStyle w:val="BodyText"/>
      </w:pPr>
      <w:r>
        <w:t xml:space="preserve">This upgrade also includes the Accessibility fixes to ensure that the output is in compliant with WCAG </w:t>
      </w:r>
      <w:r w:rsidR="00A5543A">
        <w:t xml:space="preserve">2.1 </w:t>
      </w:r>
      <w:r>
        <w:t>guidelines.</w:t>
      </w:r>
    </w:p>
    <w:p w14:paraId="1B851BB1" w14:textId="42EA55EA" w:rsidR="004D284A" w:rsidRDefault="004D284A" w:rsidP="009C79D2">
      <w:pPr>
        <w:pStyle w:val="BodyText"/>
      </w:pPr>
      <w:r>
        <w:t xml:space="preserve">DDS 2.0 alignment also included </w:t>
      </w:r>
      <w:r w:rsidR="003E5A3F">
        <w:t>as part of this upgrade.</w:t>
      </w:r>
    </w:p>
    <w:p w14:paraId="0D9C8796" w14:textId="5C58CF89" w:rsidR="008E02AC" w:rsidRDefault="001B39A4" w:rsidP="001F703A">
      <w:pPr>
        <w:pStyle w:val="Heading2"/>
      </w:pPr>
      <w:bookmarkStart w:id="261" w:name="_Toc135317625"/>
      <w:r>
        <w:t>Contact information</w:t>
      </w:r>
      <w:bookmarkEnd w:id="261"/>
    </w:p>
    <w:p w14:paraId="0D9C8797" w14:textId="77777777" w:rsidR="008E02AC" w:rsidRDefault="008E02AC" w:rsidP="00BD7B92">
      <w:pPr>
        <w:pStyle w:val="BodyText"/>
      </w:pPr>
      <w:r>
        <w:t>Please direct questions regarding this project to one of the following project team members.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0"/>
        <w:gridCol w:w="5255"/>
      </w:tblGrid>
      <w:tr w:rsidR="00D1429D" w:rsidRPr="00A04B50" w14:paraId="0D9C879B" w14:textId="77777777" w:rsidTr="00D1429D">
        <w:trPr>
          <w:cantSplit/>
          <w:trHeight w:val="311"/>
        </w:trPr>
        <w:tc>
          <w:tcPr>
            <w:tcW w:w="3730" w:type="dxa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14:paraId="0D9C8798" w14:textId="395F3610" w:rsidR="00D1429D" w:rsidRPr="0071681D" w:rsidRDefault="00D1429D" w:rsidP="0096580C">
            <w:pPr>
              <w:pStyle w:val="TableHeading"/>
            </w:pPr>
            <w:r>
              <w:t>Role</w:t>
            </w:r>
          </w:p>
        </w:tc>
        <w:tc>
          <w:tcPr>
            <w:tcW w:w="5255" w:type="dxa"/>
            <w:tcBorders>
              <w:top w:val="single" w:sz="4" w:space="0" w:color="FFFFFF"/>
              <w:left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14:paraId="0D9C8799" w14:textId="77777777" w:rsidR="00D1429D" w:rsidRPr="0071681D" w:rsidRDefault="00D1429D" w:rsidP="0096580C">
            <w:pPr>
              <w:pStyle w:val="TableHeading"/>
            </w:pPr>
            <w:r w:rsidRPr="0071681D">
              <w:t>Name</w:t>
            </w:r>
          </w:p>
        </w:tc>
      </w:tr>
      <w:tr w:rsidR="00D1429D" w:rsidRPr="00A04B50" w14:paraId="0D9C879F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9C" w14:textId="77777777" w:rsidR="00D1429D" w:rsidRPr="00A04B50" w:rsidRDefault="00D1429D" w:rsidP="00051F06">
            <w:pPr>
              <w:pStyle w:val="TableText"/>
            </w:pPr>
            <w:r w:rsidRPr="00A04B50">
              <w:t>Project Manager</w:t>
            </w:r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9D" w14:textId="5B6B8C37" w:rsidR="00D1429D" w:rsidRPr="00A04B50" w:rsidRDefault="00D1429D" w:rsidP="00051F06">
            <w:pPr>
              <w:pStyle w:val="TableText"/>
            </w:pPr>
            <w:r>
              <w:t>Mi</w:t>
            </w:r>
            <w:r w:rsidR="00D75A4D">
              <w:t>chael</w:t>
            </w:r>
            <w:r>
              <w:t xml:space="preserve"> Parent</w:t>
            </w:r>
          </w:p>
        </w:tc>
      </w:tr>
      <w:tr w:rsidR="00D1429D" w:rsidRPr="00A04B50" w14:paraId="0D9C87A3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A0" w14:textId="174CC83E" w:rsidR="00D1429D" w:rsidRPr="00A04B50" w:rsidRDefault="00D1429D" w:rsidP="00051F06">
            <w:pPr>
              <w:pStyle w:val="TableText"/>
            </w:pPr>
            <w:r>
              <w:t>Product Owner/Tech Lead</w:t>
            </w:r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A1" w14:textId="36A14195" w:rsidR="00D1429D" w:rsidRPr="00A04B50" w:rsidRDefault="00D1429D" w:rsidP="005C12B9">
            <w:pPr>
              <w:pStyle w:val="TableText"/>
            </w:pPr>
            <w:r>
              <w:t>Mary Anthony</w:t>
            </w:r>
          </w:p>
        </w:tc>
      </w:tr>
      <w:tr w:rsidR="00D1429D" w:rsidRPr="00A04B50" w14:paraId="0D9C87A7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A4" w14:textId="77777777" w:rsidR="00D1429D" w:rsidRPr="00A04B50" w:rsidRDefault="00D1429D" w:rsidP="00051F06">
            <w:pPr>
              <w:pStyle w:val="TableText"/>
            </w:pPr>
            <w:r w:rsidRPr="00A04B50">
              <w:t>BU</w:t>
            </w:r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A5" w14:textId="2A9D728D" w:rsidR="00D1429D" w:rsidRPr="00A04B50" w:rsidRDefault="00D1429D" w:rsidP="00051F06">
            <w:pPr>
              <w:pStyle w:val="TableText"/>
            </w:pPr>
            <w:r>
              <w:t>IDD DevOps</w:t>
            </w:r>
          </w:p>
        </w:tc>
      </w:tr>
      <w:tr w:rsidR="00D1429D" w:rsidRPr="00A04B50" w14:paraId="0D9C87AF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AC" w14:textId="23A107E2" w:rsidR="00D1429D" w:rsidRPr="00A04B50" w:rsidRDefault="00D1429D" w:rsidP="00051F06">
            <w:pPr>
              <w:pStyle w:val="TableText"/>
            </w:pPr>
            <w:r>
              <w:t xml:space="preserve">Dev </w:t>
            </w:r>
            <w:proofErr w:type="gramStart"/>
            <w:r w:rsidR="00600D1E">
              <w:t>Lead</w:t>
            </w:r>
            <w:proofErr w:type="gramEnd"/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</w:tcPr>
          <w:p w14:paraId="0D9C87AD" w14:textId="423EE9F3" w:rsidR="00D1429D" w:rsidRPr="00A04B50" w:rsidRDefault="00BF5B2D" w:rsidP="00051F06">
            <w:pPr>
              <w:pStyle w:val="TableText"/>
            </w:pPr>
            <w:r>
              <w:t>Irina Barinova</w:t>
            </w:r>
            <w:r w:rsidR="00E076AC">
              <w:t xml:space="preserve"> (Upgrade and customization)</w:t>
            </w:r>
            <w:r w:rsidR="00E076AC">
              <w:br/>
              <w:t>Shrinidhi HA (Security Scanning)</w:t>
            </w:r>
          </w:p>
        </w:tc>
      </w:tr>
      <w:tr w:rsidR="00D1429D" w:rsidRPr="00A04B50" w14:paraId="0D9C87B3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B0" w14:textId="77777777" w:rsidR="00D1429D" w:rsidRPr="00A04B50" w:rsidRDefault="00D1429D" w:rsidP="00051F06">
            <w:pPr>
              <w:pStyle w:val="TableText"/>
            </w:pPr>
            <w:r>
              <w:t>IT Lead</w:t>
            </w:r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</w:tcPr>
          <w:p w14:paraId="0D9C87B1" w14:textId="46A69811" w:rsidR="00D1429D" w:rsidRPr="00A04B50" w:rsidRDefault="00D1429D" w:rsidP="00051F06">
            <w:pPr>
              <w:pStyle w:val="TableText"/>
            </w:pPr>
            <w:r>
              <w:t>Dana Ford</w:t>
            </w:r>
          </w:p>
        </w:tc>
      </w:tr>
      <w:tr w:rsidR="00D1429D" w:rsidRPr="00A04B50" w14:paraId="0D9C87B7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B4" w14:textId="77777777" w:rsidR="00D1429D" w:rsidRPr="00A04B50" w:rsidRDefault="00D1429D" w:rsidP="00051F06">
            <w:pPr>
              <w:pStyle w:val="TableText"/>
            </w:pPr>
            <w:r w:rsidRPr="00A04B50">
              <w:t>Localization lead</w:t>
            </w:r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</w:tcPr>
          <w:p w14:paraId="0D9C87B5" w14:textId="19EA40DA" w:rsidR="00D1429D" w:rsidRPr="00A04B50" w:rsidRDefault="00D1429D" w:rsidP="00051F06">
            <w:pPr>
              <w:pStyle w:val="TableText"/>
            </w:pPr>
            <w:r>
              <w:t>N/A</w:t>
            </w:r>
          </w:p>
        </w:tc>
      </w:tr>
      <w:tr w:rsidR="00D1429D" w:rsidRPr="00A04B50" w14:paraId="0D9C87BB" w14:textId="77777777" w:rsidTr="00D1429D">
        <w:trPr>
          <w:cantSplit/>
          <w:trHeight w:val="311"/>
        </w:trPr>
        <w:tc>
          <w:tcPr>
            <w:tcW w:w="37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C87B8" w14:textId="01473DC7" w:rsidR="00D1429D" w:rsidRPr="00A04B50" w:rsidRDefault="00D1429D" w:rsidP="00051F06">
            <w:pPr>
              <w:pStyle w:val="TableText"/>
            </w:pPr>
            <w:r>
              <w:t>Test lead</w:t>
            </w:r>
          </w:p>
        </w:tc>
        <w:tc>
          <w:tcPr>
            <w:tcW w:w="5255" w:type="dxa"/>
            <w:tcBorders>
              <w:left w:val="single" w:sz="4" w:space="0" w:color="auto"/>
              <w:right w:val="single" w:sz="4" w:space="0" w:color="auto"/>
            </w:tcBorders>
          </w:tcPr>
          <w:p w14:paraId="0D9C87B9" w14:textId="4EBAB482" w:rsidR="00D1429D" w:rsidRPr="00A04B50" w:rsidRDefault="007F0D52" w:rsidP="00051F06">
            <w:pPr>
              <w:pStyle w:val="TableText"/>
            </w:pPr>
            <w:r>
              <w:t>TBD</w:t>
            </w:r>
          </w:p>
        </w:tc>
      </w:tr>
    </w:tbl>
    <w:p w14:paraId="7FA46D63" w14:textId="18797F33" w:rsidR="00915C2B" w:rsidRDefault="00915C2B" w:rsidP="00915C2B"/>
    <w:p w14:paraId="08118CB1" w14:textId="77777777" w:rsidR="00915C2B" w:rsidRDefault="00915C2B">
      <w:r>
        <w:br w:type="page"/>
      </w:r>
    </w:p>
    <w:p w14:paraId="0D9C87BC" w14:textId="0517DDCB" w:rsidR="008E02AC" w:rsidRDefault="008E02AC" w:rsidP="001F703A">
      <w:pPr>
        <w:pStyle w:val="Heading2"/>
      </w:pPr>
      <w:bookmarkStart w:id="262" w:name="_Toc135317626"/>
      <w:r>
        <w:lastRenderedPageBreak/>
        <w:t>D</w:t>
      </w:r>
      <w:r w:rsidR="001B39A4">
        <w:t>ocument control</w:t>
      </w:r>
      <w:bookmarkEnd w:id="262"/>
    </w:p>
    <w:p w14:paraId="0D9C87BE" w14:textId="221903EF" w:rsidR="00B864F0" w:rsidRDefault="008E02AC" w:rsidP="006D0A3C">
      <w:pPr>
        <w:pStyle w:val="BodyText"/>
      </w:pPr>
      <w:r>
        <w:t xml:space="preserve">This document is owned by </w:t>
      </w:r>
      <w:r w:rsidR="004311BC">
        <w:t>IDD DevOps</w:t>
      </w:r>
      <w:r w:rsidR="005229B1">
        <w:t xml:space="preserve"> </w:t>
      </w:r>
      <w:r w:rsidR="0003675D">
        <w:t>team</w:t>
      </w:r>
      <w:r>
        <w:t>.</w:t>
      </w:r>
      <w:r w:rsidR="009218E7">
        <w:t xml:space="preserve"> </w:t>
      </w:r>
      <w:r w:rsidR="00371877">
        <w:t>Direct q</w:t>
      </w:r>
      <w:r>
        <w:t>uestions or input relative to revisions in this document to the authors shown in the table below.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50"/>
        <w:gridCol w:w="3870"/>
        <w:gridCol w:w="2520"/>
      </w:tblGrid>
      <w:tr w:rsidR="00FB4729" w:rsidRPr="00A04B50" w14:paraId="0D9C87C0" w14:textId="77777777" w:rsidTr="0002284C">
        <w:tc>
          <w:tcPr>
            <w:tcW w:w="9468" w:type="dxa"/>
            <w:gridSpan w:val="4"/>
            <w:shd w:val="clear" w:color="auto" w:fill="003366"/>
            <w:vAlign w:val="center"/>
          </w:tcPr>
          <w:p w14:paraId="0D9C87BF" w14:textId="77777777" w:rsidR="00FB4729" w:rsidRPr="00A04B50" w:rsidRDefault="00FB4729" w:rsidP="0096580C">
            <w:pPr>
              <w:pStyle w:val="TableHeading"/>
            </w:pPr>
            <w:r w:rsidRPr="00A04B50">
              <w:t>Document History</w:t>
            </w:r>
          </w:p>
        </w:tc>
      </w:tr>
      <w:tr w:rsidR="00FB4729" w:rsidRPr="00A04B50" w14:paraId="0D9C87C5" w14:textId="77777777" w:rsidTr="0096580C">
        <w:tc>
          <w:tcPr>
            <w:tcW w:w="1728" w:type="dxa"/>
            <w:vAlign w:val="center"/>
          </w:tcPr>
          <w:p w14:paraId="0D9C87C1" w14:textId="77777777" w:rsidR="00FB4729" w:rsidRPr="00A04B50" w:rsidRDefault="00FB4729" w:rsidP="0096580C">
            <w:pPr>
              <w:pStyle w:val="TableText"/>
            </w:pPr>
            <w:r w:rsidRPr="00A04B50">
              <w:t>Date</w:t>
            </w:r>
          </w:p>
        </w:tc>
        <w:tc>
          <w:tcPr>
            <w:tcW w:w="1350" w:type="dxa"/>
            <w:vAlign w:val="center"/>
          </w:tcPr>
          <w:p w14:paraId="0D9C87C2" w14:textId="77777777" w:rsidR="00FB4729" w:rsidRPr="00A04B50" w:rsidRDefault="00FB4729" w:rsidP="0096580C">
            <w:pPr>
              <w:pStyle w:val="TableText"/>
            </w:pPr>
            <w:r w:rsidRPr="00A04B50">
              <w:t>Version #</w:t>
            </w:r>
          </w:p>
        </w:tc>
        <w:tc>
          <w:tcPr>
            <w:tcW w:w="3870" w:type="dxa"/>
            <w:vAlign w:val="center"/>
          </w:tcPr>
          <w:p w14:paraId="0D9C87C3" w14:textId="77777777" w:rsidR="00FB4729" w:rsidRPr="00A04B50" w:rsidRDefault="009722EB" w:rsidP="009722EB">
            <w:pPr>
              <w:pStyle w:val="TableText"/>
            </w:pPr>
            <w:r>
              <w:t>Description of c</w:t>
            </w:r>
            <w:r w:rsidR="00FB4729" w:rsidRPr="00A04B50">
              <w:t xml:space="preserve">hanges </w:t>
            </w:r>
            <w:r>
              <w:t>m</w:t>
            </w:r>
            <w:r w:rsidR="00FB4729" w:rsidRPr="00A04B50">
              <w:t>ade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D9C87C4" w14:textId="77777777" w:rsidR="00FB4729" w:rsidRPr="00A04B50" w:rsidRDefault="00FB4729" w:rsidP="0096580C">
            <w:pPr>
              <w:pStyle w:val="TableText"/>
            </w:pPr>
            <w:r w:rsidRPr="00A04B50">
              <w:t>Author(s)</w:t>
            </w:r>
          </w:p>
        </w:tc>
      </w:tr>
      <w:tr w:rsidR="00FB4729" w:rsidRPr="00A04B50" w14:paraId="0D9C87CA" w14:textId="77777777" w:rsidTr="0096580C">
        <w:tc>
          <w:tcPr>
            <w:tcW w:w="1728" w:type="dxa"/>
            <w:vAlign w:val="center"/>
          </w:tcPr>
          <w:p w14:paraId="0D9C87C6" w14:textId="7321942E" w:rsidR="00FB4729" w:rsidRPr="00A04B50" w:rsidRDefault="007E2EFE" w:rsidP="0096580C">
            <w:pPr>
              <w:pStyle w:val="TableText"/>
            </w:pPr>
            <w:r>
              <w:t>04/18/2023</w:t>
            </w:r>
          </w:p>
        </w:tc>
        <w:tc>
          <w:tcPr>
            <w:tcW w:w="1350" w:type="dxa"/>
            <w:vAlign w:val="center"/>
          </w:tcPr>
          <w:p w14:paraId="0D9C87C7" w14:textId="37E1ECF0" w:rsidR="00FB4729" w:rsidRPr="00A04B50" w:rsidRDefault="004C1856" w:rsidP="0096580C">
            <w:pPr>
              <w:pStyle w:val="TableText"/>
            </w:pPr>
            <w:del w:id="263" w:author="dill, tom" w:date="2023-05-10T14:36:00Z">
              <w:r w:rsidDel="0082146F">
                <w:delText>0.1</w:delText>
              </w:r>
            </w:del>
            <w:ins w:id="264" w:author="dill, tom" w:date="2023-05-10T14:36:00Z">
              <w:r w:rsidR="0082146F">
                <w:t>1.0</w:t>
              </w:r>
            </w:ins>
            <w:r>
              <w:t xml:space="preserve"> </w:t>
            </w:r>
          </w:p>
        </w:tc>
        <w:tc>
          <w:tcPr>
            <w:tcW w:w="3870" w:type="dxa"/>
            <w:vAlign w:val="center"/>
          </w:tcPr>
          <w:p w14:paraId="0D9C87C8" w14:textId="7B461DDF" w:rsidR="00FB4729" w:rsidRPr="00A04B50" w:rsidRDefault="004C1856" w:rsidP="0096580C">
            <w:pPr>
              <w:pStyle w:val="TableText"/>
            </w:pPr>
            <w:r>
              <w:t xml:space="preserve">Initial draft 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D9C87C9" w14:textId="1794FF59" w:rsidR="00FB4729" w:rsidRPr="00A04B50" w:rsidRDefault="004C1856" w:rsidP="0096580C">
            <w:pPr>
              <w:pStyle w:val="TableText"/>
            </w:pPr>
            <w:r>
              <w:t>Mary Anthony</w:t>
            </w:r>
          </w:p>
        </w:tc>
      </w:tr>
      <w:tr w:rsidR="00C124E2" w:rsidRPr="00A04B50" w14:paraId="0D9C87CF" w14:textId="77777777" w:rsidTr="0096580C">
        <w:tc>
          <w:tcPr>
            <w:tcW w:w="1728" w:type="dxa"/>
            <w:vAlign w:val="center"/>
          </w:tcPr>
          <w:p w14:paraId="0D9C87CB" w14:textId="057E1FFA" w:rsidR="00C124E2" w:rsidRPr="00A04B50" w:rsidRDefault="0082146F" w:rsidP="0096580C">
            <w:pPr>
              <w:pStyle w:val="TableText"/>
            </w:pPr>
            <w:ins w:id="265" w:author="dill, tom" w:date="2023-05-10T14:35:00Z">
              <w:r>
                <w:t>05/10/2023</w:t>
              </w:r>
            </w:ins>
          </w:p>
        </w:tc>
        <w:tc>
          <w:tcPr>
            <w:tcW w:w="1350" w:type="dxa"/>
            <w:vAlign w:val="center"/>
          </w:tcPr>
          <w:p w14:paraId="0D9C87CC" w14:textId="0A9F487E" w:rsidR="00C124E2" w:rsidRDefault="0082146F" w:rsidP="0096580C">
            <w:pPr>
              <w:pStyle w:val="TableText"/>
            </w:pPr>
            <w:ins w:id="266" w:author="dill, tom" w:date="2023-05-10T14:35:00Z">
              <w:r>
                <w:t>1.1</w:t>
              </w:r>
            </w:ins>
          </w:p>
        </w:tc>
        <w:tc>
          <w:tcPr>
            <w:tcW w:w="3870" w:type="dxa"/>
            <w:vAlign w:val="center"/>
          </w:tcPr>
          <w:p w14:paraId="0D9C87CD" w14:textId="13217B93" w:rsidR="00C124E2" w:rsidRPr="00A04B50" w:rsidRDefault="0082146F" w:rsidP="0096580C">
            <w:pPr>
              <w:pStyle w:val="TableText"/>
            </w:pPr>
            <w:ins w:id="267" w:author="dill, tom" w:date="2023-05-10T14:35:00Z">
              <w:r>
                <w:t>Reviewed by other IAs</w:t>
              </w:r>
            </w:ins>
          </w:p>
        </w:tc>
        <w:tc>
          <w:tcPr>
            <w:tcW w:w="2520" w:type="dxa"/>
            <w:shd w:val="clear" w:color="auto" w:fill="auto"/>
            <w:vAlign w:val="center"/>
          </w:tcPr>
          <w:p w14:paraId="0D9C87CE" w14:textId="38E4465E" w:rsidR="007602A3" w:rsidRDefault="0082146F" w:rsidP="0096580C">
            <w:pPr>
              <w:pStyle w:val="TableText"/>
            </w:pPr>
            <w:ins w:id="268" w:author="dill, tom" w:date="2023-05-10T14:35:00Z">
              <w:r>
                <w:t xml:space="preserve">Mary Anthony, Tom Dill, Ruchi </w:t>
              </w:r>
            </w:ins>
            <w:ins w:id="269" w:author="dill, tom" w:date="2023-05-10T14:36:00Z">
              <w:r>
                <w:t>Gupta</w:t>
              </w:r>
            </w:ins>
          </w:p>
        </w:tc>
      </w:tr>
      <w:tr w:rsidR="0066243C" w:rsidRPr="00A04B50" w14:paraId="71DD396B" w14:textId="77777777" w:rsidTr="0096580C">
        <w:tc>
          <w:tcPr>
            <w:tcW w:w="1728" w:type="dxa"/>
            <w:vAlign w:val="center"/>
          </w:tcPr>
          <w:p w14:paraId="7D43D259" w14:textId="77A251B7" w:rsidR="0066243C" w:rsidRDefault="0066243C" w:rsidP="0096580C">
            <w:pPr>
              <w:pStyle w:val="TableText"/>
            </w:pPr>
          </w:p>
        </w:tc>
        <w:tc>
          <w:tcPr>
            <w:tcW w:w="1350" w:type="dxa"/>
            <w:vAlign w:val="center"/>
          </w:tcPr>
          <w:p w14:paraId="2DE98C4E" w14:textId="46745309" w:rsidR="0066243C" w:rsidRDefault="0066243C" w:rsidP="0096580C">
            <w:pPr>
              <w:pStyle w:val="TableText"/>
            </w:pPr>
          </w:p>
        </w:tc>
        <w:tc>
          <w:tcPr>
            <w:tcW w:w="3870" w:type="dxa"/>
            <w:vAlign w:val="center"/>
          </w:tcPr>
          <w:p w14:paraId="73B85C6E" w14:textId="2F1B540D" w:rsidR="0066243C" w:rsidRDefault="0066243C" w:rsidP="0096580C">
            <w:pPr>
              <w:pStyle w:val="TableText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02BEEED6" w14:textId="1E15383E" w:rsidR="0066243C" w:rsidRDefault="0066243C" w:rsidP="0096580C">
            <w:pPr>
              <w:pStyle w:val="TableText"/>
            </w:pPr>
          </w:p>
        </w:tc>
      </w:tr>
    </w:tbl>
    <w:p w14:paraId="0D9C87D0" w14:textId="77777777" w:rsidR="0071681D" w:rsidRDefault="0071681D" w:rsidP="006D0A3C">
      <w:pPr>
        <w:pStyle w:val="BodyText"/>
      </w:pPr>
    </w:p>
    <w:p w14:paraId="0D9C87D1" w14:textId="3684E14A" w:rsidR="008E02AC" w:rsidRDefault="001B39A4" w:rsidP="001F703A">
      <w:pPr>
        <w:pStyle w:val="Heading1"/>
      </w:pPr>
      <w:bookmarkStart w:id="270" w:name="_Toc135317627"/>
      <w:r>
        <w:t>Executive Summary</w:t>
      </w:r>
      <w:bookmarkEnd w:id="270"/>
      <w:r>
        <w:t xml:space="preserve"> </w:t>
      </w:r>
    </w:p>
    <w:p w14:paraId="0D9C87D2" w14:textId="5E2A850B" w:rsidR="008E02AC" w:rsidRDefault="001B39A4" w:rsidP="001F703A">
      <w:pPr>
        <w:pStyle w:val="Heading2"/>
      </w:pPr>
      <w:bookmarkStart w:id="271" w:name="_Toc135317628"/>
      <w:r>
        <w:t>Problem statement</w:t>
      </w:r>
      <w:r w:rsidR="006D0A3C">
        <w:t xml:space="preserve"> and </w:t>
      </w:r>
      <w:r>
        <w:t>implications</w:t>
      </w:r>
      <w:bookmarkEnd w:id="271"/>
    </w:p>
    <w:p w14:paraId="4923406D" w14:textId="13EC222C" w:rsidR="004B5CCE" w:rsidRDefault="00587CE0" w:rsidP="00245472">
      <w:pPr>
        <w:pStyle w:val="BodyText"/>
      </w:pPr>
      <w:r>
        <w:t xml:space="preserve">Currently </w:t>
      </w:r>
      <w:r w:rsidR="004B5CCE">
        <w:t xml:space="preserve">Oxygen </w:t>
      </w:r>
      <w:r w:rsidR="00385B19">
        <w:t>WebHelp</w:t>
      </w:r>
      <w:r w:rsidR="004B5CCE">
        <w:t xml:space="preserve"> </w:t>
      </w:r>
      <w:r w:rsidR="00011FD6">
        <w:t>plugin is</w:t>
      </w:r>
      <w:r w:rsidR="004B5CCE">
        <w:t xml:space="preserve"> used to generate the HTML5 </w:t>
      </w:r>
      <w:r w:rsidR="00385B19">
        <w:t>WebHelp</w:t>
      </w:r>
      <w:r w:rsidR="004B5CCE">
        <w:t xml:space="preserve"> outputs </w:t>
      </w:r>
      <w:r w:rsidR="00011FD6">
        <w:t>in Tridion. Docs. The plugin version is 2</w:t>
      </w:r>
      <w:r w:rsidR="001B1B78">
        <w:t>4</w:t>
      </w:r>
      <w:r w:rsidR="00011FD6">
        <w:t>.1</w:t>
      </w:r>
      <w:r w:rsidR="00CF5712">
        <w:t>.</w:t>
      </w:r>
    </w:p>
    <w:p w14:paraId="2A3DEAD3" w14:textId="0F403DB0" w:rsidR="00120E63" w:rsidRDefault="00120E63" w:rsidP="00E041FF">
      <w:pPr>
        <w:pStyle w:val="BodyText"/>
      </w:pPr>
      <w:r>
        <w:t xml:space="preserve">Security scans run on the </w:t>
      </w:r>
      <w:r w:rsidR="003839CF">
        <w:t xml:space="preserve">current </w:t>
      </w:r>
      <w:r>
        <w:t xml:space="preserve">HTML5 </w:t>
      </w:r>
      <w:r w:rsidR="00385B19">
        <w:t>WebHelp</w:t>
      </w:r>
      <w:r>
        <w:t xml:space="preserve"> outputs </w:t>
      </w:r>
      <w:r w:rsidR="00011FD6">
        <w:t>indicate</w:t>
      </w:r>
      <w:r>
        <w:t xml:space="preserve"> security vulnerabilities</w:t>
      </w:r>
      <w:r w:rsidR="003839CF">
        <w:t xml:space="preserve"> including </w:t>
      </w:r>
      <w:r w:rsidR="00EE673F">
        <w:t xml:space="preserve">a medium vulnerability on </w:t>
      </w:r>
      <w:r w:rsidR="00E71B43">
        <w:t xml:space="preserve">old version of jQuery version and </w:t>
      </w:r>
      <w:r w:rsidR="009D0330">
        <w:t>vulnerability due to a third part file – require.js</w:t>
      </w:r>
      <w:r w:rsidR="003839CF">
        <w:t>.</w:t>
      </w:r>
    </w:p>
    <w:p w14:paraId="34218608" w14:textId="335808FA" w:rsidR="003839CF" w:rsidRDefault="00BE128D" w:rsidP="00E041FF">
      <w:pPr>
        <w:pStyle w:val="BodyText"/>
      </w:pPr>
      <w:r>
        <w:t xml:space="preserve">Accessibility issues identified </w:t>
      </w:r>
      <w:ins w:id="272" w:author="dill, tom" w:date="2023-05-10T14:37:00Z">
        <w:r w:rsidR="0082146F">
          <w:t>should also</w:t>
        </w:r>
      </w:ins>
      <w:r>
        <w:t xml:space="preserve"> be fixed.</w:t>
      </w:r>
    </w:p>
    <w:p w14:paraId="0D9C87D6" w14:textId="695B7536" w:rsidR="008E02AC" w:rsidRDefault="001B39A4" w:rsidP="001F703A">
      <w:pPr>
        <w:pStyle w:val="Heading2"/>
      </w:pPr>
      <w:bookmarkStart w:id="273" w:name="_Toc135317629"/>
      <w:r>
        <w:t>Dependencies</w:t>
      </w:r>
      <w:r w:rsidR="006D0A3C">
        <w:t xml:space="preserve"> and </w:t>
      </w:r>
      <w:r>
        <w:t>critical success criteria</w:t>
      </w:r>
      <w:bookmarkEnd w:id="273"/>
    </w:p>
    <w:p w14:paraId="0D61F086" w14:textId="2EF7EEE9" w:rsidR="00E8704A" w:rsidRDefault="00E8704A" w:rsidP="00583BF6">
      <w:pPr>
        <w:pStyle w:val="BodyText"/>
      </w:pPr>
      <w:r w:rsidRPr="00EB325F">
        <w:rPr>
          <w:b/>
          <w:bCs/>
        </w:rPr>
        <w:t>Note</w:t>
      </w:r>
      <w:r>
        <w:t xml:space="preserve">: The Oxygen </w:t>
      </w:r>
      <w:r w:rsidR="00385B19">
        <w:t>WebHelp</w:t>
      </w:r>
      <w:r>
        <w:t xml:space="preserve"> </w:t>
      </w:r>
      <w:r w:rsidR="00DE375A">
        <w:t xml:space="preserve">plugin </w:t>
      </w:r>
      <w:r>
        <w:t xml:space="preserve">will be upgraded in the </w:t>
      </w:r>
      <w:commentRangeStart w:id="274"/>
      <w:r>
        <w:t>Tridion 14 SP</w:t>
      </w:r>
      <w:r w:rsidR="00DE375A">
        <w:t>4</w:t>
      </w:r>
      <w:r>
        <w:t xml:space="preserve"> </w:t>
      </w:r>
      <w:r w:rsidR="00DE375A">
        <w:t>CCMS</w:t>
      </w:r>
      <w:commentRangeEnd w:id="274"/>
      <w:r w:rsidR="00151F23">
        <w:rPr>
          <w:rStyle w:val="CommentReference"/>
        </w:rPr>
        <w:commentReference w:id="274"/>
      </w:r>
      <w:r>
        <w:t>.</w:t>
      </w:r>
    </w:p>
    <w:p w14:paraId="388977D8" w14:textId="7F34EA22" w:rsidR="00EE1A65" w:rsidRDefault="00DE375A" w:rsidP="00583BF6">
      <w:pPr>
        <w:pStyle w:val="BodyText"/>
      </w:pPr>
      <w:r>
        <w:t xml:space="preserve">The key requirement to upgrade the WebHelp plugin is to update the </w:t>
      </w:r>
      <w:r w:rsidR="0082146F">
        <w:t>DITA=</w:t>
      </w:r>
      <w:r>
        <w:t>OT version that is compliant with the upgraded WebHelp plugin.</w:t>
      </w:r>
    </w:p>
    <w:p w14:paraId="750591D4" w14:textId="355DBDFA" w:rsidR="00A214E9" w:rsidRDefault="00A214E9" w:rsidP="00583BF6">
      <w:pPr>
        <w:pStyle w:val="BodyText"/>
      </w:pPr>
      <w:r>
        <w:t xml:space="preserve">The success criteria </w:t>
      </w:r>
      <w:r w:rsidR="00120E63">
        <w:t>are:</w:t>
      </w:r>
    </w:p>
    <w:p w14:paraId="424BDF60" w14:textId="4744664A" w:rsidR="00851AAB" w:rsidRDefault="00851AAB" w:rsidP="00E15AC5">
      <w:pPr>
        <w:pStyle w:val="BodyText"/>
        <w:numPr>
          <w:ilvl w:val="0"/>
          <w:numId w:val="16"/>
        </w:numPr>
      </w:pPr>
      <w:r>
        <w:t xml:space="preserve">No </w:t>
      </w:r>
      <w:r w:rsidR="00301B5E">
        <w:t>issues or blockers</w:t>
      </w:r>
      <w:r>
        <w:t xml:space="preserve"> when integrating the </w:t>
      </w:r>
      <w:r w:rsidR="001469EA">
        <w:t xml:space="preserve">HTML5 </w:t>
      </w:r>
      <w:r>
        <w:t>output with the build</w:t>
      </w:r>
      <w:r w:rsidR="008523B8">
        <w:t xml:space="preserve"> using the resource IDs or Context IDs</w:t>
      </w:r>
    </w:p>
    <w:p w14:paraId="4D707E81" w14:textId="297C4266" w:rsidR="00D57BF4" w:rsidRDefault="00D57BF4" w:rsidP="00E15AC5">
      <w:pPr>
        <w:pStyle w:val="BodyText"/>
        <w:numPr>
          <w:ilvl w:val="0"/>
          <w:numId w:val="16"/>
        </w:numPr>
      </w:pPr>
      <w:r>
        <w:t>Adherence to the updated Dell brand guidelines</w:t>
      </w:r>
    </w:p>
    <w:p w14:paraId="3378A25F" w14:textId="3578C283" w:rsidR="00EF3A0E" w:rsidRDefault="0082146F" w:rsidP="00E15AC5">
      <w:pPr>
        <w:pStyle w:val="BodyText"/>
        <w:numPr>
          <w:ilvl w:val="0"/>
          <w:numId w:val="16"/>
        </w:numPr>
      </w:pPr>
      <w:ins w:id="275" w:author="dill, tom" w:date="2023-05-10T14:38:00Z">
        <w:r>
          <w:t>Both context-sensitive help (</w:t>
        </w:r>
      </w:ins>
      <w:r w:rsidR="00ED651B">
        <w:t>CSH</w:t>
      </w:r>
      <w:ins w:id="276" w:author="dill, tom" w:date="2023-05-10T14:38:00Z">
        <w:r>
          <w:t>)</w:t>
        </w:r>
      </w:ins>
      <w:r w:rsidR="00A95ECA">
        <w:t xml:space="preserve"> </w:t>
      </w:r>
      <w:del w:id="277" w:author="dill, tom" w:date="2023-05-10T14:38:00Z">
        <w:r w:rsidR="00A95ECA" w:rsidDel="0082146F">
          <w:delText xml:space="preserve">functionality </w:delText>
        </w:r>
      </w:del>
      <w:ins w:id="278" w:author="dill, tom" w:date="2023-05-10T14:38:00Z">
        <w:r>
          <w:t xml:space="preserve">methods </w:t>
        </w:r>
      </w:ins>
      <w:r w:rsidR="00A95ECA">
        <w:t>must work on the software builds</w:t>
      </w:r>
      <w:r w:rsidR="00C74055">
        <w:t xml:space="preserve"> </w:t>
      </w:r>
      <w:r w:rsidR="00E47D3A">
        <w:t>after it is integrated in the builds</w:t>
      </w:r>
    </w:p>
    <w:p w14:paraId="1828BBC7" w14:textId="6DA43406" w:rsidR="00ED651B" w:rsidRDefault="00EF3A0E" w:rsidP="00E15AC5">
      <w:pPr>
        <w:pStyle w:val="BodyText"/>
        <w:numPr>
          <w:ilvl w:val="0"/>
          <w:numId w:val="16"/>
        </w:numPr>
      </w:pPr>
      <w:r>
        <w:t>S</w:t>
      </w:r>
      <w:r w:rsidR="00C74055">
        <w:t xml:space="preserve">ignoff from the IDD </w:t>
      </w:r>
      <w:r w:rsidR="001F2BAD">
        <w:t>Business</w:t>
      </w:r>
      <w:r w:rsidR="00C74055">
        <w:t xml:space="preserve"> team consuming the HTML5 WebHelp outputs</w:t>
      </w:r>
    </w:p>
    <w:p w14:paraId="351C0B38" w14:textId="3A74C0D8" w:rsidR="00401C32" w:rsidRDefault="00401C32" w:rsidP="00E15AC5">
      <w:pPr>
        <w:pStyle w:val="BodyText"/>
        <w:numPr>
          <w:ilvl w:val="0"/>
          <w:numId w:val="16"/>
        </w:numPr>
      </w:pPr>
      <w:r>
        <w:t xml:space="preserve">Complete regression testing on all the </w:t>
      </w:r>
      <w:r w:rsidR="00B51831">
        <w:t xml:space="preserve">HTML5 </w:t>
      </w:r>
      <w:r w:rsidR="00385B19">
        <w:t>WebHelp</w:t>
      </w:r>
      <w:r w:rsidR="00851AAB">
        <w:t xml:space="preserve"> output</w:t>
      </w:r>
      <w:r w:rsidR="00120E63">
        <w:t>s</w:t>
      </w:r>
      <w:r w:rsidR="001469EA">
        <w:t xml:space="preserve"> (with brands and other metadata)</w:t>
      </w:r>
    </w:p>
    <w:p w14:paraId="2E639E9A" w14:textId="14FD12FE" w:rsidR="003D7D0A" w:rsidRDefault="00B51831" w:rsidP="00E15AC5">
      <w:pPr>
        <w:pStyle w:val="BodyText"/>
        <w:numPr>
          <w:ilvl w:val="0"/>
          <w:numId w:val="16"/>
        </w:numPr>
      </w:pPr>
      <w:r>
        <w:t>Security scan</w:t>
      </w:r>
      <w:r w:rsidR="008523B8">
        <w:t xml:space="preserve"> (</w:t>
      </w:r>
      <w:proofErr w:type="spellStart"/>
      <w:r w:rsidR="008523B8">
        <w:t>Blackduck</w:t>
      </w:r>
      <w:proofErr w:type="spellEnd"/>
      <w:r w:rsidR="008523B8">
        <w:t xml:space="preserve"> and </w:t>
      </w:r>
      <w:proofErr w:type="spellStart"/>
      <w:r w:rsidR="008523B8">
        <w:t>Checkmarx</w:t>
      </w:r>
      <w:proofErr w:type="spellEnd"/>
      <w:r w:rsidR="008523B8">
        <w:t>)</w:t>
      </w:r>
      <w:r>
        <w:t xml:space="preserve"> </w:t>
      </w:r>
      <w:r w:rsidR="006F7236">
        <w:t>on</w:t>
      </w:r>
      <w:r>
        <w:t xml:space="preserve"> the </w:t>
      </w:r>
      <w:r w:rsidR="008523B8">
        <w:t>HTML5</w:t>
      </w:r>
      <w:r>
        <w:t xml:space="preserve"> </w:t>
      </w:r>
      <w:r w:rsidR="00385B19">
        <w:t>WebHelp</w:t>
      </w:r>
      <w:r>
        <w:t xml:space="preserve"> outputs</w:t>
      </w:r>
    </w:p>
    <w:p w14:paraId="381802A0" w14:textId="02A6B4C7" w:rsidR="00B3147E" w:rsidRDefault="00B3147E" w:rsidP="00E15AC5">
      <w:pPr>
        <w:pStyle w:val="BodyText"/>
        <w:numPr>
          <w:ilvl w:val="0"/>
          <w:numId w:val="16"/>
        </w:numPr>
      </w:pPr>
      <w:r>
        <w:t xml:space="preserve">Accessibility compliance </w:t>
      </w:r>
    </w:p>
    <w:p w14:paraId="6DDBD993" w14:textId="02193D4F" w:rsidR="007304BB" w:rsidRDefault="007304BB">
      <w:r>
        <w:lastRenderedPageBreak/>
        <w:br w:type="page"/>
      </w:r>
    </w:p>
    <w:p w14:paraId="1D51ADB5" w14:textId="77777777" w:rsidR="00A214E9" w:rsidRDefault="00A214E9" w:rsidP="00583BF6">
      <w:pPr>
        <w:pStyle w:val="BodyText"/>
      </w:pPr>
    </w:p>
    <w:p w14:paraId="0D9C87DC" w14:textId="00CB39B8" w:rsidR="008E02AC" w:rsidRDefault="001B39A4" w:rsidP="00DB0700">
      <w:pPr>
        <w:pStyle w:val="Heading1"/>
      </w:pPr>
      <w:bookmarkStart w:id="279" w:name="_Toc135317630"/>
      <w:r>
        <w:t>Current (As Is) Business State</w:t>
      </w:r>
      <w:bookmarkEnd w:id="279"/>
    </w:p>
    <w:p w14:paraId="0F71F421" w14:textId="54A97431" w:rsidR="00504B90" w:rsidRDefault="00504B90" w:rsidP="00504B90">
      <w:pPr>
        <w:pStyle w:val="BodyText"/>
      </w:pPr>
      <w:r>
        <w:t xml:space="preserve">The table displays the current versions of the </w:t>
      </w:r>
      <w:r w:rsidR="009B3DE5">
        <w:t xml:space="preserve">DITA Open Toolkit </w:t>
      </w:r>
      <w:r w:rsidR="00385B19">
        <w:t>Web</w:t>
      </w:r>
      <w:r w:rsidR="00F64FF8">
        <w:t xml:space="preserve"> </w:t>
      </w:r>
      <w:r w:rsidR="00385B19">
        <w:t>Help</w:t>
      </w:r>
      <w:r w:rsidR="00B51831">
        <w:t xml:space="preserve"> responsive plugin </w:t>
      </w:r>
      <w:r>
        <w:t xml:space="preserve">and the </w:t>
      </w:r>
      <w:r w:rsidR="00B51831">
        <w:t xml:space="preserve">Oxygen </w:t>
      </w:r>
      <w:r w:rsidR="00385B19">
        <w:t>Web</w:t>
      </w:r>
      <w:r w:rsidR="00F64FF8">
        <w:t xml:space="preserve"> </w:t>
      </w:r>
      <w:r w:rsidR="00385B19">
        <w:t>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B90" w14:paraId="1E7A2BF8" w14:textId="77777777" w:rsidTr="00504B90">
        <w:tc>
          <w:tcPr>
            <w:tcW w:w="4675" w:type="dxa"/>
          </w:tcPr>
          <w:p w14:paraId="5B1B59A2" w14:textId="77D2D7DD" w:rsidR="00504B90" w:rsidRDefault="00B51831" w:rsidP="00504B90">
            <w:pPr>
              <w:pStyle w:val="BodyText"/>
            </w:pPr>
            <w:r>
              <w:t xml:space="preserve">DITA Open Toolkit </w:t>
            </w:r>
          </w:p>
        </w:tc>
        <w:tc>
          <w:tcPr>
            <w:tcW w:w="4675" w:type="dxa"/>
          </w:tcPr>
          <w:p w14:paraId="434A8FC4" w14:textId="6D70EB44" w:rsidR="00504B90" w:rsidRDefault="008523B8" w:rsidP="00504B90">
            <w:pPr>
              <w:pStyle w:val="BodyText"/>
            </w:pPr>
            <w:r>
              <w:t>3.</w:t>
            </w:r>
            <w:r w:rsidR="007E0DA4">
              <w:t>6</w:t>
            </w:r>
            <w:r>
              <w:t>.1</w:t>
            </w:r>
          </w:p>
        </w:tc>
      </w:tr>
      <w:tr w:rsidR="00504B90" w14:paraId="79FBE692" w14:textId="77777777" w:rsidTr="00504B90">
        <w:tc>
          <w:tcPr>
            <w:tcW w:w="4675" w:type="dxa"/>
          </w:tcPr>
          <w:p w14:paraId="1D4E2EB7" w14:textId="6F584AF6" w:rsidR="00504B90" w:rsidRDefault="009B3DE5" w:rsidP="00504B90">
            <w:pPr>
              <w:pStyle w:val="BodyText"/>
            </w:pPr>
            <w:r>
              <w:t xml:space="preserve">Oxygen </w:t>
            </w:r>
            <w:r w:rsidR="00385B19">
              <w:t>Web</w:t>
            </w:r>
            <w:r w:rsidR="00F64FF8">
              <w:t xml:space="preserve"> </w:t>
            </w:r>
            <w:r w:rsidR="00385B19">
              <w:t>Help</w:t>
            </w:r>
            <w:r w:rsidR="00033BF6">
              <w:t xml:space="preserve"> </w:t>
            </w:r>
            <w:r w:rsidR="008523B8">
              <w:t>plugin</w:t>
            </w:r>
          </w:p>
        </w:tc>
        <w:tc>
          <w:tcPr>
            <w:tcW w:w="4675" w:type="dxa"/>
          </w:tcPr>
          <w:p w14:paraId="5B62D7C1" w14:textId="037E0A18" w:rsidR="00504B90" w:rsidRDefault="007244B2" w:rsidP="00504B90">
            <w:pPr>
              <w:pStyle w:val="BodyText"/>
            </w:pPr>
            <w:r>
              <w:t xml:space="preserve">version </w:t>
            </w:r>
            <w:r w:rsidR="009B3DE5">
              <w:t>2</w:t>
            </w:r>
            <w:r w:rsidR="003927F6">
              <w:t>4</w:t>
            </w:r>
            <w:r w:rsidR="008523B8">
              <w:t>.1</w:t>
            </w:r>
          </w:p>
        </w:tc>
      </w:tr>
    </w:tbl>
    <w:p w14:paraId="7B6FA484" w14:textId="77777777" w:rsidR="00504B90" w:rsidRPr="00504B90" w:rsidRDefault="00504B90" w:rsidP="00504B90">
      <w:pPr>
        <w:pStyle w:val="BodyText"/>
      </w:pPr>
    </w:p>
    <w:p w14:paraId="228C7866" w14:textId="06244C30" w:rsidR="00241BFC" w:rsidRDefault="00A863AD" w:rsidP="00A863AD">
      <w:pPr>
        <w:pStyle w:val="Heading2"/>
      </w:pPr>
      <w:bookmarkStart w:id="280" w:name="_Security_vulnerabilities"/>
      <w:bookmarkStart w:id="281" w:name="_Toc135317631"/>
      <w:bookmarkEnd w:id="280"/>
      <w:r>
        <w:t>Security vulnerabilities</w:t>
      </w:r>
      <w:bookmarkEnd w:id="281"/>
    </w:p>
    <w:p w14:paraId="492F9D10" w14:textId="3028EBE2" w:rsidR="00A863AD" w:rsidRDefault="00A863AD" w:rsidP="00A863AD">
      <w:pPr>
        <w:pStyle w:val="BodyText"/>
      </w:pPr>
      <w:r>
        <w:t xml:space="preserve">The following security vulnerabilities are found in the existing HTML5 </w:t>
      </w:r>
      <w:r w:rsidR="00385B19">
        <w:t>Web</w:t>
      </w:r>
      <w:r w:rsidR="0082146F">
        <w:t xml:space="preserve"> </w:t>
      </w:r>
      <w:r w:rsidR="00385B19">
        <w:t>Help</w:t>
      </w:r>
      <w:r>
        <w:t xml:space="preserve"> output:</w:t>
      </w:r>
    </w:p>
    <w:p w14:paraId="5C97E92F" w14:textId="77777777" w:rsidR="00D7029A" w:rsidRPr="00D7029A" w:rsidRDefault="00D7029A" w:rsidP="00D7029A">
      <w:pPr>
        <w:pStyle w:val="BodyText"/>
        <w:numPr>
          <w:ilvl w:val="0"/>
          <w:numId w:val="5"/>
        </w:numPr>
      </w:pPr>
      <w:r>
        <w:t xml:space="preserve">jQuery version 1.13.0 reports a medium vulnerability - </w:t>
      </w:r>
      <w:hyperlink r:id="rId18" w:history="1">
        <w:r w:rsidRPr="00D7029A">
          <w:rPr>
            <w:rStyle w:val="Hyperlink"/>
          </w:rPr>
          <w:t>https://nvd.nist.gov/vuln/detail/CVE-2022-31160</w:t>
        </w:r>
      </w:hyperlink>
      <w:r w:rsidRPr="00D7029A">
        <w:t xml:space="preserve"> </w:t>
      </w:r>
    </w:p>
    <w:p w14:paraId="39A4F6B5" w14:textId="6E0248EC" w:rsidR="000B1308" w:rsidRDefault="00DB78CC" w:rsidP="008E18E3">
      <w:pPr>
        <w:pStyle w:val="BodyText"/>
        <w:numPr>
          <w:ilvl w:val="0"/>
          <w:numId w:val="5"/>
        </w:numPr>
      </w:pPr>
      <w:r w:rsidRPr="00DB78CC">
        <w:t xml:space="preserve">Unchecked Input </w:t>
      </w:r>
      <w:proofErr w:type="gramStart"/>
      <w:r w:rsidRPr="00DB78CC">
        <w:t>For</w:t>
      </w:r>
      <w:proofErr w:type="gramEnd"/>
      <w:r w:rsidRPr="00DB78CC">
        <w:t xml:space="preserve"> Loop </w:t>
      </w:r>
      <w:r w:rsidR="0082146F" w:rsidRPr="00DB78CC">
        <w:t xml:space="preserve">Condition </w:t>
      </w:r>
      <w:r w:rsidR="0082146F">
        <w:t>and</w:t>
      </w:r>
      <w:r>
        <w:t xml:space="preserve"> </w:t>
      </w:r>
      <w:r w:rsidR="003A2C26" w:rsidRPr="003A2C26">
        <w:t>Server DoS by loop</w:t>
      </w:r>
      <w:r w:rsidR="003A2C26">
        <w:t xml:space="preserve"> vulnerability reported from the require.js file</w:t>
      </w:r>
    </w:p>
    <w:p w14:paraId="3F0DE335" w14:textId="3F425B83" w:rsidR="00FC625F" w:rsidRDefault="00604C4B" w:rsidP="00D16393">
      <w:pPr>
        <w:pStyle w:val="BodyText"/>
        <w:ind w:left="360"/>
      </w:pPr>
      <w:commentRangeStart w:id="282"/>
      <w:r>
        <w:t xml:space="preserve">Vulnerabilities reported </w:t>
      </w:r>
      <w:r w:rsidR="00CE1AA6">
        <w:t xml:space="preserve">ibn </w:t>
      </w:r>
      <w:commentRangeEnd w:id="282"/>
      <w:r w:rsidR="000502FC">
        <w:rPr>
          <w:rStyle w:val="CommentReference"/>
        </w:rPr>
        <w:commentReference w:id="282"/>
      </w:r>
      <w:r w:rsidR="00CE1AA6">
        <w:t>25.1 are</w:t>
      </w:r>
      <w:r>
        <w:t xml:space="preserve"> </w:t>
      </w:r>
      <w:r w:rsidR="004A20A0">
        <w:t>identified</w:t>
      </w:r>
      <w:r>
        <w:t xml:space="preserve"> as False Positives</w:t>
      </w:r>
      <w:r w:rsidR="00B94948">
        <w:t xml:space="preserve"> (confirmed by Oxygen team):</w:t>
      </w:r>
    </w:p>
    <w:p w14:paraId="0933E283" w14:textId="3F906963" w:rsidR="004A20A0" w:rsidRDefault="004A20A0" w:rsidP="004A20A0">
      <w:pPr>
        <w:pStyle w:val="BodyText"/>
        <w:numPr>
          <w:ilvl w:val="0"/>
          <w:numId w:val="25"/>
        </w:numPr>
      </w:pPr>
      <w:r>
        <w:t>Client DOM XSS</w:t>
      </w:r>
    </w:p>
    <w:p w14:paraId="3DD36449" w14:textId="5428D48B" w:rsidR="004A20A0" w:rsidRDefault="004A20A0" w:rsidP="004A20A0">
      <w:pPr>
        <w:pStyle w:val="BodyText"/>
        <w:numPr>
          <w:ilvl w:val="0"/>
          <w:numId w:val="25"/>
        </w:numPr>
      </w:pPr>
      <w:r>
        <w:t>Client Potential XSS</w:t>
      </w:r>
    </w:p>
    <w:p w14:paraId="0D7B4740" w14:textId="2258C590" w:rsidR="00AC305F" w:rsidRDefault="00AC305F" w:rsidP="004A20A0">
      <w:pPr>
        <w:pStyle w:val="BodyText"/>
        <w:numPr>
          <w:ilvl w:val="0"/>
          <w:numId w:val="25"/>
        </w:numPr>
      </w:pPr>
      <w:r>
        <w:t>Client Potential Code Injection</w:t>
      </w:r>
    </w:p>
    <w:p w14:paraId="0D9C87E5" w14:textId="4BBAEFA1" w:rsidR="008E02AC" w:rsidRDefault="001B39A4" w:rsidP="00DB0700">
      <w:pPr>
        <w:pStyle w:val="Heading1"/>
      </w:pPr>
      <w:bookmarkStart w:id="283" w:name="_Toc135317632"/>
      <w:r>
        <w:t>Proposed (To Be) Business State</w:t>
      </w:r>
      <w:bookmarkEnd w:id="283"/>
    </w:p>
    <w:p w14:paraId="755C9FE7" w14:textId="5A66249D" w:rsidR="007244B2" w:rsidRDefault="00C90157" w:rsidP="007244B2">
      <w:pPr>
        <w:pStyle w:val="BodyText"/>
      </w:pPr>
      <w:r>
        <w:t xml:space="preserve">The proposal is to </w:t>
      </w:r>
      <w:r w:rsidR="0002284C">
        <w:t>u</w:t>
      </w:r>
      <w:r w:rsidR="007244B2">
        <w:t xml:space="preserve">pgrade the toolkit and the </w:t>
      </w:r>
      <w:r w:rsidR="00F64FF8">
        <w:t>Web Help</w:t>
      </w:r>
      <w:r w:rsidR="007244B2">
        <w:t xml:space="preserve"> to the versions: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D3FCD" w14:paraId="72F9733D" w14:textId="77777777" w:rsidTr="007244B2">
        <w:tc>
          <w:tcPr>
            <w:tcW w:w="4675" w:type="dxa"/>
          </w:tcPr>
          <w:p w14:paraId="6B072D62" w14:textId="61F49032" w:rsidR="000D3FCD" w:rsidRDefault="000D3FCD" w:rsidP="007244B2">
            <w:pPr>
              <w:pStyle w:val="BodyText"/>
            </w:pPr>
            <w:r>
              <w:t>DITA OT</w:t>
            </w:r>
          </w:p>
        </w:tc>
        <w:tc>
          <w:tcPr>
            <w:tcW w:w="4675" w:type="dxa"/>
          </w:tcPr>
          <w:p w14:paraId="0D64E6DD" w14:textId="0EB00919" w:rsidR="000D3FCD" w:rsidRDefault="000D3FCD" w:rsidP="007244B2">
            <w:pPr>
              <w:pStyle w:val="BodyText"/>
            </w:pPr>
            <w:r>
              <w:t>3.</w:t>
            </w:r>
            <w:r w:rsidR="0003587E">
              <w:t>7</w:t>
            </w:r>
            <w:r>
              <w:t>.</w:t>
            </w:r>
            <w:r w:rsidR="0003587E">
              <w:t>0</w:t>
            </w:r>
          </w:p>
        </w:tc>
      </w:tr>
      <w:tr w:rsidR="007244B2" w14:paraId="7EB415A5" w14:textId="77777777" w:rsidTr="007244B2">
        <w:tc>
          <w:tcPr>
            <w:tcW w:w="4675" w:type="dxa"/>
          </w:tcPr>
          <w:p w14:paraId="076702EA" w14:textId="4A375AD5" w:rsidR="007244B2" w:rsidRDefault="007244B2" w:rsidP="007244B2">
            <w:pPr>
              <w:pStyle w:val="BodyText"/>
            </w:pPr>
            <w:r>
              <w:t xml:space="preserve">Oxygen </w:t>
            </w:r>
            <w:r w:rsidR="00385B19">
              <w:t>Web</w:t>
            </w:r>
            <w:r w:rsidR="00F64FF8">
              <w:t xml:space="preserve"> </w:t>
            </w:r>
            <w:r w:rsidR="00385B19">
              <w:t>Help</w:t>
            </w:r>
          </w:p>
        </w:tc>
        <w:tc>
          <w:tcPr>
            <w:tcW w:w="4675" w:type="dxa"/>
          </w:tcPr>
          <w:p w14:paraId="15E773EC" w14:textId="68662504" w:rsidR="007244B2" w:rsidRDefault="00DA1890" w:rsidP="007244B2">
            <w:pPr>
              <w:pStyle w:val="BodyText"/>
            </w:pPr>
            <w:r>
              <w:t>V</w:t>
            </w:r>
            <w:r w:rsidR="003E70B6">
              <w:t>ersion</w:t>
            </w:r>
            <w:r>
              <w:t xml:space="preserve"> 2</w:t>
            </w:r>
            <w:r w:rsidR="00313DAE">
              <w:t>5.1</w:t>
            </w:r>
          </w:p>
        </w:tc>
      </w:tr>
    </w:tbl>
    <w:p w14:paraId="44C45EA5" w14:textId="77777777" w:rsidR="007244B2" w:rsidRPr="00766786" w:rsidRDefault="007244B2" w:rsidP="007244B2">
      <w:pPr>
        <w:pStyle w:val="BodyText"/>
      </w:pPr>
    </w:p>
    <w:p w14:paraId="19D39BA9" w14:textId="685F0637" w:rsidR="00D61407" w:rsidRDefault="00D61407" w:rsidP="00DB0700">
      <w:pPr>
        <w:pStyle w:val="Heading1"/>
      </w:pPr>
      <w:bookmarkStart w:id="284" w:name="_Toc135317633"/>
      <w:r>
        <w:t>What’s new in this upgrade</w:t>
      </w:r>
      <w:bookmarkEnd w:id="284"/>
    </w:p>
    <w:p w14:paraId="6C107FFF" w14:textId="49A291D2" w:rsidR="00D61407" w:rsidRDefault="00D61407" w:rsidP="00D61407">
      <w:pPr>
        <w:pStyle w:val="BodyText"/>
      </w:pPr>
      <w:r>
        <w:t xml:space="preserve">The critical aspect of this upgrade is to fix the </w:t>
      </w:r>
      <w:hyperlink w:anchor="_Security_vulnerabilities" w:history="1">
        <w:r w:rsidR="00074D3F" w:rsidRPr="00074D3F">
          <w:rPr>
            <w:rStyle w:val="Hyperlink"/>
          </w:rPr>
          <w:t xml:space="preserve">reported </w:t>
        </w:r>
        <w:r w:rsidRPr="00074D3F">
          <w:rPr>
            <w:rStyle w:val="Hyperlink"/>
          </w:rPr>
          <w:t>security vulnerabilities</w:t>
        </w:r>
      </w:hyperlink>
      <w:r>
        <w:t xml:space="preserve"> in the </w:t>
      </w:r>
      <w:r w:rsidR="0054708D">
        <w:t>help files</w:t>
      </w:r>
      <w:r w:rsidR="00BA6C48">
        <w:t>.</w:t>
      </w:r>
    </w:p>
    <w:p w14:paraId="6C6A3CB5" w14:textId="063AFBDA" w:rsidR="00BA6C48" w:rsidRDefault="00BA6C48" w:rsidP="00D61407">
      <w:pPr>
        <w:pStyle w:val="BodyText"/>
      </w:pPr>
      <w:r>
        <w:t>DDS 2.0 changes to be implemented</w:t>
      </w:r>
    </w:p>
    <w:p w14:paraId="73DF9668" w14:textId="67B633EC" w:rsidR="00BA6C48" w:rsidRDefault="00BA6C48" w:rsidP="00D61407">
      <w:pPr>
        <w:pStyle w:val="BodyText"/>
      </w:pPr>
      <w:r>
        <w:t>Accessibility compliance</w:t>
      </w:r>
    </w:p>
    <w:p w14:paraId="3CCFD15F" w14:textId="77777777" w:rsidR="00862BDB" w:rsidRDefault="00862BDB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9C87E8" w14:textId="62499B18" w:rsidR="008E02AC" w:rsidRDefault="001B39A4" w:rsidP="00DB0700">
      <w:pPr>
        <w:pStyle w:val="Heading1"/>
      </w:pPr>
      <w:bookmarkStart w:id="285" w:name="_Toc135317634"/>
      <w:r>
        <w:lastRenderedPageBreak/>
        <w:t>Detailed Business Requirements</w:t>
      </w:r>
      <w:bookmarkEnd w:id="285"/>
    </w:p>
    <w:p w14:paraId="791394ED" w14:textId="221748AD" w:rsidR="000D3FCD" w:rsidRDefault="000D3FCD" w:rsidP="000D3FCD">
      <w:pPr>
        <w:pStyle w:val="Heading2"/>
        <w:ind w:left="720" w:hanging="720"/>
      </w:pPr>
      <w:bookmarkStart w:id="286" w:name="_Toc135317635"/>
      <w:r>
        <w:t>Pre-requisites</w:t>
      </w:r>
      <w:bookmarkEnd w:id="286"/>
    </w:p>
    <w:p w14:paraId="7F453E1B" w14:textId="00051611" w:rsidR="000D3FCD" w:rsidRPr="00F85F2F" w:rsidRDefault="000D3FCD" w:rsidP="00F85F2F">
      <w:pPr>
        <w:ind w:left="720"/>
      </w:pPr>
      <w:r w:rsidRPr="00F85F2F">
        <w:rPr>
          <w:rFonts w:hint="cs"/>
        </w:rPr>
        <w:t xml:space="preserve">Java </w:t>
      </w:r>
      <w:r w:rsidR="00730895">
        <w:t>11 version</w:t>
      </w:r>
    </w:p>
    <w:p w14:paraId="68B0C85F" w14:textId="0A856B0D" w:rsidR="00C85044" w:rsidRDefault="000D3FCD" w:rsidP="00063509">
      <w:pPr>
        <w:ind w:left="720"/>
      </w:pPr>
      <w:r w:rsidRPr="00F85F2F">
        <w:rPr>
          <w:rFonts w:hint="cs"/>
        </w:rPr>
        <w:t xml:space="preserve">License key for HTML5 </w:t>
      </w:r>
      <w:r w:rsidR="00385B19">
        <w:rPr>
          <w:rFonts w:hint="cs"/>
        </w:rPr>
        <w:t>Web</w:t>
      </w:r>
      <w:r w:rsidR="0082146F">
        <w:t xml:space="preserve"> </w:t>
      </w:r>
      <w:r w:rsidR="00385B19">
        <w:rPr>
          <w:rFonts w:hint="cs"/>
        </w:rPr>
        <w:t>Help</w:t>
      </w:r>
      <w:r w:rsidRPr="00F85F2F">
        <w:rPr>
          <w:rFonts w:hint="cs"/>
        </w:rPr>
        <w:t xml:space="preserve"> plugin must be available</w:t>
      </w:r>
    </w:p>
    <w:p w14:paraId="47D37B62" w14:textId="6A78CB32" w:rsidR="000D3FCD" w:rsidRDefault="000D3FCD" w:rsidP="00563221">
      <w:pPr>
        <w:pStyle w:val="Heading2"/>
        <w:ind w:left="720" w:hanging="720"/>
      </w:pPr>
      <w:bookmarkStart w:id="287" w:name="_Toc135317636"/>
      <w:r>
        <w:t>Upgradin</w:t>
      </w:r>
      <w:r w:rsidR="00245472">
        <w:t>g</w:t>
      </w:r>
      <w:r>
        <w:t xml:space="preserve"> the </w:t>
      </w:r>
      <w:r w:rsidR="0082146F">
        <w:t>DITA-</w:t>
      </w:r>
      <w:r>
        <w:t>OT</w:t>
      </w:r>
      <w:bookmarkEnd w:id="287"/>
      <w:r>
        <w:t xml:space="preserve"> </w:t>
      </w:r>
    </w:p>
    <w:p w14:paraId="3CD871C7" w14:textId="6D177B2A" w:rsidR="000D3FCD" w:rsidRDefault="000D3FCD" w:rsidP="008E18E3">
      <w:pPr>
        <w:pStyle w:val="BodyText"/>
        <w:numPr>
          <w:ilvl w:val="0"/>
          <w:numId w:val="6"/>
        </w:numPr>
      </w:pPr>
      <w:r>
        <w:t xml:space="preserve">Download the DITA OT </w:t>
      </w:r>
      <w:r w:rsidR="00242B1A">
        <w:t xml:space="preserve">for </w:t>
      </w:r>
      <w:r>
        <w:t xml:space="preserve">HTML5 </w:t>
      </w:r>
      <w:r w:rsidR="00D25D53">
        <w:t>from DITA OT page</w:t>
      </w:r>
      <w:r w:rsidR="0042142B">
        <w:t>. Version 3.</w:t>
      </w:r>
      <w:r w:rsidR="00E71B43">
        <w:t>7</w:t>
      </w:r>
      <w:r w:rsidR="0042142B">
        <w:t>.1</w:t>
      </w:r>
    </w:p>
    <w:p w14:paraId="39DB48DA" w14:textId="18B13767" w:rsidR="000D3FCD" w:rsidRDefault="000D3FCD" w:rsidP="008E18E3">
      <w:pPr>
        <w:pStyle w:val="BodyText"/>
        <w:numPr>
          <w:ilvl w:val="0"/>
          <w:numId w:val="6"/>
        </w:numPr>
      </w:pPr>
      <w:r>
        <w:t>Extract and copy the files</w:t>
      </w:r>
      <w:r w:rsidR="005D11EC">
        <w:t xml:space="preserve"> to the relevant folders</w:t>
      </w:r>
      <w:r w:rsidR="00842D8F">
        <w:t>.</w:t>
      </w:r>
    </w:p>
    <w:p w14:paraId="11D20E2A" w14:textId="77777777" w:rsidR="000D3FCD" w:rsidRPr="000D3FCD" w:rsidRDefault="000D3FCD" w:rsidP="000D3FCD">
      <w:pPr>
        <w:pStyle w:val="BodyText"/>
        <w:ind w:left="720"/>
      </w:pPr>
    </w:p>
    <w:p w14:paraId="7F61F55B" w14:textId="4DED15CB" w:rsidR="00861FAC" w:rsidRDefault="00861FAC" w:rsidP="00563221">
      <w:pPr>
        <w:pStyle w:val="Heading2"/>
        <w:ind w:left="720" w:hanging="720"/>
      </w:pPr>
      <w:bookmarkStart w:id="288" w:name="_Toc135317637"/>
      <w:r>
        <w:t xml:space="preserve">Upgrading </w:t>
      </w:r>
      <w:r w:rsidR="000E6E40">
        <w:t>HTML5</w:t>
      </w:r>
      <w:r w:rsidR="00CF517F">
        <w:t xml:space="preserve"> </w:t>
      </w:r>
      <w:r w:rsidR="00385B19">
        <w:t>Web</w:t>
      </w:r>
      <w:r w:rsidR="0082146F">
        <w:t xml:space="preserve"> </w:t>
      </w:r>
      <w:r w:rsidR="00385B19">
        <w:t>Help</w:t>
      </w:r>
      <w:r w:rsidR="001F2DCF">
        <w:t xml:space="preserve"> </w:t>
      </w:r>
      <w:r w:rsidR="00DA1890">
        <w:t>Plugin</w:t>
      </w:r>
      <w:bookmarkEnd w:id="288"/>
    </w:p>
    <w:p w14:paraId="3FD3277A" w14:textId="1868CD2C" w:rsidR="001B4B59" w:rsidRDefault="009075AD" w:rsidP="00030446">
      <w:pPr>
        <w:pStyle w:val="BodyText"/>
        <w:ind w:left="720"/>
      </w:pPr>
      <w:r>
        <w:t xml:space="preserve">Download the Oxygen </w:t>
      </w:r>
      <w:r w:rsidR="00385B19">
        <w:t>Web</w:t>
      </w:r>
      <w:r w:rsidR="0082146F">
        <w:t xml:space="preserve"> </w:t>
      </w:r>
      <w:r w:rsidR="00385B19">
        <w:t>Help</w:t>
      </w:r>
      <w:r>
        <w:t xml:space="preserve"> </w:t>
      </w:r>
      <w:r w:rsidR="000D3FCD">
        <w:t xml:space="preserve">version </w:t>
      </w:r>
      <w:r w:rsidR="00DA1890">
        <w:t>2</w:t>
      </w:r>
      <w:r w:rsidR="004117F4">
        <w:t>5.1</w:t>
      </w:r>
      <w:r w:rsidR="000D3FCD">
        <w:t xml:space="preserve"> </w:t>
      </w:r>
      <w:r>
        <w:t xml:space="preserve">from </w:t>
      </w:r>
      <w:r w:rsidR="00E26337">
        <w:t>Oxygen website.</w:t>
      </w:r>
    </w:p>
    <w:p w14:paraId="21F214B2" w14:textId="001CD9BB" w:rsidR="001B4B59" w:rsidRDefault="001B4B59" w:rsidP="00030446">
      <w:pPr>
        <w:pStyle w:val="BodyText"/>
        <w:ind w:firstLine="720"/>
      </w:pPr>
      <w:r>
        <w:t xml:space="preserve">Copy paste the </w:t>
      </w:r>
      <w:proofErr w:type="spellStart"/>
      <w:r w:rsidR="00385B19">
        <w:rPr>
          <w:b/>
          <w:bCs/>
        </w:rPr>
        <w:t>WebHelp</w:t>
      </w:r>
      <w:r w:rsidR="007B4067" w:rsidRPr="00030446">
        <w:rPr>
          <w:b/>
          <w:bCs/>
        </w:rPr>
        <w:t>.responsive</w:t>
      </w:r>
      <w:proofErr w:type="spellEnd"/>
      <w:r w:rsidR="007B4067">
        <w:t xml:space="preserve"> </w:t>
      </w:r>
      <w:r>
        <w:t>files in the relevant folders.</w:t>
      </w:r>
    </w:p>
    <w:p w14:paraId="291A856A" w14:textId="77777777" w:rsidR="001B4B59" w:rsidRDefault="001B4B59" w:rsidP="001B4B59">
      <w:pPr>
        <w:pStyle w:val="BodyText"/>
      </w:pPr>
    </w:p>
    <w:p w14:paraId="639D6EF4" w14:textId="355ACF62" w:rsidR="007B4067" w:rsidRDefault="007B4067" w:rsidP="007B4067">
      <w:pPr>
        <w:pStyle w:val="Heading2"/>
        <w:ind w:left="720" w:hanging="720"/>
      </w:pPr>
      <w:bookmarkStart w:id="289" w:name="_Toc135317638"/>
      <w:r>
        <w:t>Analyzing the output</w:t>
      </w:r>
      <w:r w:rsidR="00D15AF9">
        <w:t xml:space="preserve"> and applying customization</w:t>
      </w:r>
      <w:bookmarkEnd w:id="289"/>
    </w:p>
    <w:p w14:paraId="0C641AE0" w14:textId="10C8650D" w:rsidR="00626AD1" w:rsidRDefault="007B4067" w:rsidP="0095418A">
      <w:pPr>
        <w:ind w:left="720"/>
      </w:pPr>
      <w:r>
        <w:t xml:space="preserve">Generate the HTML5 output from the upgraded Oxygen </w:t>
      </w:r>
      <w:r w:rsidR="002543C3">
        <w:t>Web</w:t>
      </w:r>
      <w:r w:rsidR="0082146F">
        <w:t xml:space="preserve"> </w:t>
      </w:r>
      <w:r w:rsidR="002543C3">
        <w:t>Help</w:t>
      </w:r>
      <w:r w:rsidR="00626AD1">
        <w:t>.</w:t>
      </w:r>
    </w:p>
    <w:p w14:paraId="3F164686" w14:textId="38E19227" w:rsidR="007B4067" w:rsidRDefault="00626AD1" w:rsidP="0095418A">
      <w:pPr>
        <w:ind w:left="720"/>
      </w:pPr>
      <w:r>
        <w:t>I</w:t>
      </w:r>
      <w:r w:rsidR="00D45794">
        <w:t>dentify the</w:t>
      </w:r>
      <w:r w:rsidR="007B4067">
        <w:t xml:space="preserve"> templates that must be updated to get the required customized output that is currently existing in the Tridion</w:t>
      </w:r>
      <w:r w:rsidR="00842D8F">
        <w:t>14</w:t>
      </w:r>
      <w:r w:rsidR="007B4067">
        <w:t xml:space="preserve"> Prod system.</w:t>
      </w:r>
    </w:p>
    <w:p w14:paraId="648D081B" w14:textId="2F90C5CC" w:rsidR="007B4067" w:rsidRDefault="009B296C" w:rsidP="0095418A">
      <w:pPr>
        <w:ind w:left="720"/>
      </w:pPr>
      <w:r>
        <w:t>After identifying the templates, u</w:t>
      </w:r>
      <w:r w:rsidR="007B4067">
        <w:t xml:space="preserve">pdate the publishing template files to map with what is currently in the Tridion </w:t>
      </w:r>
      <w:r w:rsidR="00601865">
        <w:t>14</w:t>
      </w:r>
      <w:r w:rsidR="007B4067">
        <w:t xml:space="preserve"> </w:t>
      </w:r>
      <w:r w:rsidR="00626AD1">
        <w:t>SP</w:t>
      </w:r>
      <w:r w:rsidR="00842D8F">
        <w:t>4</w:t>
      </w:r>
      <w:r w:rsidR="007B4067">
        <w:t xml:space="preserve">. </w:t>
      </w:r>
    </w:p>
    <w:p w14:paraId="132D5A71" w14:textId="0374184D" w:rsidR="007B4067" w:rsidRDefault="007B4067" w:rsidP="0095418A">
      <w:pPr>
        <w:ind w:left="720"/>
      </w:pPr>
      <w:r>
        <w:t xml:space="preserve">After updating the </w:t>
      </w:r>
      <w:r w:rsidR="00C161E6">
        <w:t>.</w:t>
      </w:r>
      <w:r w:rsidR="00923211">
        <w:t>XSL</w:t>
      </w:r>
      <w:r w:rsidR="00C161E6">
        <w:t xml:space="preserve"> and</w:t>
      </w:r>
      <w:r>
        <w:t xml:space="preserve"> template files</w:t>
      </w:r>
      <w:r w:rsidR="004E3499">
        <w:t xml:space="preserve">, generate the HTML5 </w:t>
      </w:r>
      <w:r w:rsidR="00385B19">
        <w:t>Web</w:t>
      </w:r>
      <w:r w:rsidR="0082146F">
        <w:t xml:space="preserve"> </w:t>
      </w:r>
      <w:r w:rsidR="00385B19">
        <w:t>Help</w:t>
      </w:r>
      <w:r w:rsidR="004E3499">
        <w:t xml:space="preserve"> output and proceed with testing and validation.</w:t>
      </w:r>
    </w:p>
    <w:p w14:paraId="4EDFD695" w14:textId="2D9A4B99" w:rsidR="002744EB" w:rsidRDefault="002744EB" w:rsidP="002744EB">
      <w:pPr>
        <w:pStyle w:val="Heading2"/>
      </w:pPr>
      <w:bookmarkStart w:id="290" w:name="_Toc135317639"/>
      <w:r>
        <w:t>Affected Outputs</w:t>
      </w:r>
      <w:bookmarkEnd w:id="290"/>
    </w:p>
    <w:p w14:paraId="6BF554EB" w14:textId="77777777" w:rsidR="002744EB" w:rsidRDefault="002744EB" w:rsidP="002744EB">
      <w:pPr>
        <w:pStyle w:val="BodyText"/>
        <w:ind w:firstLine="360"/>
      </w:pPr>
      <w:r>
        <w:t>The affected outputs are:</w:t>
      </w:r>
    </w:p>
    <w:p w14:paraId="3DC7B49B" w14:textId="6BBFC2DB" w:rsidR="002744EB" w:rsidRDefault="002744EB" w:rsidP="002744EB">
      <w:pPr>
        <w:pStyle w:val="BodyText"/>
        <w:numPr>
          <w:ilvl w:val="0"/>
          <w:numId w:val="7"/>
        </w:numPr>
      </w:pPr>
      <w:r>
        <w:t>HTML5 Web</w:t>
      </w:r>
      <w:r w:rsidR="0082146F">
        <w:t xml:space="preserve"> </w:t>
      </w:r>
      <w:r>
        <w:t>Help</w:t>
      </w:r>
    </w:p>
    <w:p w14:paraId="31687441" w14:textId="49968C59" w:rsidR="002744EB" w:rsidRDefault="002744EB" w:rsidP="002744EB">
      <w:pPr>
        <w:pStyle w:val="BodyText"/>
        <w:numPr>
          <w:ilvl w:val="0"/>
          <w:numId w:val="7"/>
        </w:numPr>
      </w:pPr>
      <w:r>
        <w:t>HTML5 Web</w:t>
      </w:r>
      <w:r w:rsidR="0082146F">
        <w:t xml:space="preserve"> </w:t>
      </w:r>
      <w:r>
        <w:t>Help Draft</w:t>
      </w:r>
    </w:p>
    <w:p w14:paraId="701558BF" w14:textId="77777777" w:rsidR="002744EB" w:rsidRPr="002744EB" w:rsidRDefault="002744EB" w:rsidP="002744EB">
      <w:pPr>
        <w:pStyle w:val="BodyText"/>
      </w:pPr>
    </w:p>
    <w:p w14:paraId="2FF1FF56" w14:textId="77777777" w:rsidR="00A73529" w:rsidRDefault="00A73529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83820AA" w14:textId="11E17BD3" w:rsidR="00D60A31" w:rsidRDefault="005E01E5" w:rsidP="00D60A31">
      <w:pPr>
        <w:pStyle w:val="Heading2"/>
        <w:ind w:left="720" w:hanging="720"/>
      </w:pPr>
      <w:bookmarkStart w:id="291" w:name="_Toc135317640"/>
      <w:r>
        <w:lastRenderedPageBreak/>
        <w:t>DDS 2.0 Changes</w:t>
      </w:r>
      <w:bookmarkEnd w:id="291"/>
    </w:p>
    <w:p w14:paraId="6EB3FAF1" w14:textId="643F1C48" w:rsidR="000A3E41" w:rsidRDefault="000A3E41" w:rsidP="000A3E41">
      <w:pPr>
        <w:pStyle w:val="BodyText"/>
        <w:ind w:left="720"/>
        <w:rPr>
          <w:ins w:id="292" w:author="Anthony, Mary" w:date="2023-05-18T15:50:00Z"/>
        </w:rPr>
      </w:pPr>
      <w:r>
        <w:t>The DDS 2.0 changes must be applied to the help files.</w:t>
      </w:r>
      <w:ins w:id="293" w:author="Anthony, Mary" w:date="2023-05-18T15:48:00Z">
        <w:r w:rsidR="001B6FB8">
          <w:t xml:space="preserve"> </w:t>
        </w:r>
      </w:ins>
    </w:p>
    <w:p w14:paraId="642CE9C5" w14:textId="2F7691CB" w:rsidR="003F3E53" w:rsidRDefault="003F3E53" w:rsidP="000A3E41">
      <w:pPr>
        <w:pStyle w:val="BodyText"/>
        <w:ind w:left="720"/>
        <w:rPr>
          <w:ins w:id="294" w:author="Anthony, Mary" w:date="2023-05-18T15:48:00Z"/>
        </w:rPr>
      </w:pPr>
      <w:ins w:id="295" w:author="Anthony, Mary" w:date="2023-05-18T15:50:00Z">
        <w:r>
          <w:t xml:space="preserve">DDS 2.0 details can be found here: </w:t>
        </w:r>
        <w:r>
          <w:fldChar w:fldCharType="begin"/>
        </w:r>
        <w:r>
          <w:instrText xml:space="preserve"> HYPERLINK "</w:instrText>
        </w:r>
        <w:r w:rsidRPr="003F3E53">
          <w:instrText>https://www.delldesignsystem.com/</w:instrText>
        </w:r>
        <w:r>
          <w:instrText xml:space="preserve">" </w:instrText>
        </w:r>
        <w:r>
          <w:fldChar w:fldCharType="separate"/>
        </w:r>
        <w:r w:rsidRPr="00A14BF0">
          <w:rPr>
            <w:rStyle w:val="Hyperlink"/>
          </w:rPr>
          <w:t>https://www.delldesignsystem.com/</w:t>
        </w:r>
        <w:r>
          <w:fldChar w:fldCharType="end"/>
        </w:r>
        <w:r>
          <w:t xml:space="preserve"> </w:t>
        </w:r>
      </w:ins>
    </w:p>
    <w:p w14:paraId="39511761" w14:textId="4E6C45C6" w:rsidR="001B6FB8" w:rsidRDefault="001B6FB8" w:rsidP="000A3E41">
      <w:pPr>
        <w:pStyle w:val="BodyText"/>
        <w:ind w:left="720"/>
        <w:rPr>
          <w:ins w:id="296" w:author="Anthony, Mary" w:date="2023-05-18T15:48:00Z"/>
        </w:rPr>
      </w:pPr>
      <w:ins w:id="297" w:author="Anthony, Mary" w:date="2023-05-18T15:48:00Z">
        <w:r>
          <w:t xml:space="preserve">You can access the DDS 2.0 vanilla version from here: </w:t>
        </w:r>
        <w:r>
          <w:fldChar w:fldCharType="begin"/>
        </w:r>
        <w:r>
          <w:instrText xml:space="preserve"> HYPERLINK "</w:instrText>
        </w:r>
        <w:r w:rsidRPr="001B6FB8">
          <w:instrText>https://www.delldesignsystem.com/getting-started/vanilla/</w:instrText>
        </w:r>
        <w:r>
          <w:instrText xml:space="preserve">" </w:instrText>
        </w:r>
        <w:r>
          <w:fldChar w:fldCharType="separate"/>
        </w:r>
        <w:r w:rsidRPr="00A14BF0">
          <w:rPr>
            <w:rStyle w:val="Hyperlink"/>
          </w:rPr>
          <w:t>https://www.delldesignsystem.com/getting-started/vanilla/</w:t>
        </w:r>
        <w:r>
          <w:fldChar w:fldCharType="end"/>
        </w:r>
      </w:ins>
    </w:p>
    <w:p w14:paraId="455DDA0D" w14:textId="77777777" w:rsidR="001B6FB8" w:rsidRPr="000A3E41" w:rsidRDefault="001B6FB8" w:rsidP="000A3E41">
      <w:pPr>
        <w:pStyle w:val="BodyText"/>
        <w:ind w:left="720"/>
      </w:pPr>
    </w:p>
    <w:p w14:paraId="59D1A6AE" w14:textId="6CAAB1AE" w:rsidR="00816B05" w:rsidRDefault="00B22A09" w:rsidP="00D60A31">
      <w:pPr>
        <w:pStyle w:val="Heading3"/>
      </w:pPr>
      <w:bookmarkStart w:id="298" w:name="_Toc135317641"/>
      <w:r>
        <w:t>Update new brand colors in the mast head</w:t>
      </w:r>
      <w:bookmarkEnd w:id="298"/>
    </w:p>
    <w:p w14:paraId="3550264A" w14:textId="1B328A8F" w:rsidR="00A66005" w:rsidRDefault="00A66005" w:rsidP="00A66005">
      <w:pPr>
        <w:ind w:left="720"/>
      </w:pPr>
      <w:commentRangeStart w:id="299"/>
      <w:r>
        <w:t xml:space="preserve">Update the </w:t>
      </w:r>
      <w:r w:rsidR="0087288B">
        <w:t>Blue color</w:t>
      </w:r>
      <w:r w:rsidR="006B1D05">
        <w:t xml:space="preserve"> (</w:t>
      </w:r>
      <w:r w:rsidR="00A0588A">
        <w:t xml:space="preserve">Hex </w:t>
      </w:r>
      <w:r w:rsidR="006B1D05">
        <w:rPr>
          <w:rFonts w:ascii="Roboto" w:hAnsi="Roboto"/>
          <w:color w:val="000000"/>
          <w:shd w:val="clear" w:color="auto" w:fill="FFFFFF"/>
        </w:rPr>
        <w:t>#0672CB</w:t>
      </w:r>
      <w:r w:rsidR="00A0588A">
        <w:rPr>
          <w:rFonts w:ascii="Roboto" w:hAnsi="Roboto"/>
          <w:color w:val="000000"/>
          <w:shd w:val="clear" w:color="auto" w:fill="FFFFFF"/>
        </w:rPr>
        <w:t xml:space="preserve">; </w:t>
      </w:r>
      <w:r w:rsidR="00404B45">
        <w:rPr>
          <w:rFonts w:ascii="Roboto" w:hAnsi="Roboto"/>
          <w:color w:val="000000"/>
          <w:shd w:val="clear" w:color="auto" w:fill="FFFFFF"/>
        </w:rPr>
        <w:t>RGB – 6</w:t>
      </w:r>
      <w:r w:rsidR="00970C3D">
        <w:rPr>
          <w:rFonts w:ascii="Roboto" w:hAnsi="Roboto"/>
          <w:color w:val="000000"/>
          <w:shd w:val="clear" w:color="auto" w:fill="FFFFFF"/>
        </w:rPr>
        <w:t>,</w:t>
      </w:r>
      <w:r w:rsidR="00BB20AC">
        <w:rPr>
          <w:rFonts w:ascii="Roboto" w:hAnsi="Roboto"/>
          <w:color w:val="000000"/>
          <w:shd w:val="clear" w:color="auto" w:fill="FFFFFF"/>
        </w:rPr>
        <w:t>114</w:t>
      </w:r>
      <w:r w:rsidR="00970C3D">
        <w:rPr>
          <w:rFonts w:ascii="Roboto" w:hAnsi="Roboto"/>
          <w:color w:val="000000"/>
          <w:shd w:val="clear" w:color="auto" w:fill="FFFFFF"/>
        </w:rPr>
        <w:t>,</w:t>
      </w:r>
      <w:r w:rsidR="00BB20AC">
        <w:rPr>
          <w:rFonts w:ascii="Roboto" w:hAnsi="Roboto"/>
          <w:color w:val="000000"/>
          <w:shd w:val="clear" w:color="auto" w:fill="FFFFFF"/>
        </w:rPr>
        <w:t xml:space="preserve"> 203)</w:t>
      </w:r>
      <w:r w:rsidR="0087288B">
        <w:t xml:space="preserve"> in the mast head of the following brands:</w:t>
      </w:r>
    </w:p>
    <w:p w14:paraId="72B3B9CB" w14:textId="45FD6F90" w:rsidR="0087288B" w:rsidRDefault="0087288B" w:rsidP="0087288B">
      <w:pPr>
        <w:pStyle w:val="ListParagraph"/>
        <w:numPr>
          <w:ilvl w:val="0"/>
          <w:numId w:val="29"/>
        </w:numPr>
      </w:pPr>
      <w:r>
        <w:t>Dell</w:t>
      </w:r>
    </w:p>
    <w:p w14:paraId="37A908C2" w14:textId="5F484BE1" w:rsidR="0087288B" w:rsidRDefault="0087288B" w:rsidP="0087288B">
      <w:pPr>
        <w:pStyle w:val="ListParagraph"/>
        <w:numPr>
          <w:ilvl w:val="0"/>
          <w:numId w:val="29"/>
        </w:numPr>
      </w:pPr>
      <w:r>
        <w:t>Dell Technologies</w:t>
      </w:r>
    </w:p>
    <w:p w14:paraId="14E38A0D" w14:textId="03817313" w:rsidR="0087288B" w:rsidRPr="00A66005" w:rsidRDefault="0087288B" w:rsidP="0087288B">
      <w:pPr>
        <w:pStyle w:val="ListParagraph"/>
        <w:numPr>
          <w:ilvl w:val="0"/>
          <w:numId w:val="29"/>
        </w:numPr>
      </w:pPr>
      <w:r>
        <w:t>Dell EMC</w:t>
      </w:r>
      <w:commentRangeEnd w:id="299"/>
      <w:r w:rsidR="000502FC">
        <w:rPr>
          <w:rStyle w:val="CommentReference"/>
        </w:rPr>
        <w:commentReference w:id="299"/>
      </w:r>
    </w:p>
    <w:p w14:paraId="00AA6AF3" w14:textId="5D96A852" w:rsidR="00890F27" w:rsidRDefault="00890F27" w:rsidP="00D60A31">
      <w:pPr>
        <w:pStyle w:val="Heading3"/>
      </w:pPr>
      <w:bookmarkStart w:id="300" w:name="_Toc135317642"/>
      <w:r>
        <w:t>Update font type and font size</w:t>
      </w:r>
      <w:r w:rsidR="00BF44DD">
        <w:t xml:space="preserve"> and color</w:t>
      </w:r>
      <w:r w:rsidR="00B13507">
        <w:t xml:space="preserve"> of specific elements</w:t>
      </w:r>
      <w:bookmarkEnd w:id="300"/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2823"/>
        <w:gridCol w:w="873"/>
        <w:gridCol w:w="873"/>
        <w:gridCol w:w="6771"/>
      </w:tblGrid>
      <w:tr w:rsidR="00DA4332" w14:paraId="271E9F5E" w14:textId="77777777" w:rsidTr="008059CD">
        <w:tc>
          <w:tcPr>
            <w:tcW w:w="2823" w:type="dxa"/>
          </w:tcPr>
          <w:p w14:paraId="6EC96375" w14:textId="04197571" w:rsidR="00890F27" w:rsidRPr="00DD7EE2" w:rsidRDefault="00E064A2" w:rsidP="00890F27">
            <w:pPr>
              <w:pStyle w:val="BodyText"/>
              <w:rPr>
                <w:b/>
                <w:bCs/>
              </w:rPr>
            </w:pPr>
            <w:r w:rsidRPr="00DD7EE2">
              <w:rPr>
                <w:b/>
                <w:bCs/>
              </w:rPr>
              <w:t>Type</w:t>
            </w:r>
          </w:p>
        </w:tc>
        <w:tc>
          <w:tcPr>
            <w:tcW w:w="873" w:type="dxa"/>
          </w:tcPr>
          <w:p w14:paraId="3CBEB320" w14:textId="043134F6" w:rsidR="00890F27" w:rsidRPr="00DD7EE2" w:rsidRDefault="00890F27" w:rsidP="00890F27">
            <w:pPr>
              <w:pStyle w:val="BodyText"/>
              <w:rPr>
                <w:b/>
                <w:bCs/>
              </w:rPr>
            </w:pPr>
            <w:r w:rsidRPr="00DD7EE2">
              <w:rPr>
                <w:b/>
                <w:bCs/>
              </w:rPr>
              <w:t>Font type</w:t>
            </w:r>
          </w:p>
        </w:tc>
        <w:tc>
          <w:tcPr>
            <w:tcW w:w="873" w:type="dxa"/>
          </w:tcPr>
          <w:p w14:paraId="7AEAA6FE" w14:textId="6D9422A6" w:rsidR="00890F27" w:rsidRPr="00DD7EE2" w:rsidRDefault="00890F27" w:rsidP="00890F27">
            <w:pPr>
              <w:pStyle w:val="BodyText"/>
              <w:rPr>
                <w:b/>
                <w:bCs/>
              </w:rPr>
            </w:pPr>
            <w:r w:rsidRPr="00DD7EE2">
              <w:rPr>
                <w:b/>
                <w:bCs/>
              </w:rPr>
              <w:t>Font size</w:t>
            </w:r>
          </w:p>
        </w:tc>
        <w:tc>
          <w:tcPr>
            <w:tcW w:w="6771" w:type="dxa"/>
          </w:tcPr>
          <w:p w14:paraId="17154C59" w14:textId="7B0D8891" w:rsidR="00890F27" w:rsidRPr="00DD7EE2" w:rsidRDefault="00890F27" w:rsidP="00890F27">
            <w:pPr>
              <w:pStyle w:val="BodyText"/>
              <w:rPr>
                <w:b/>
                <w:bCs/>
              </w:rPr>
            </w:pPr>
            <w:r w:rsidRPr="00DD7EE2">
              <w:rPr>
                <w:b/>
                <w:bCs/>
              </w:rPr>
              <w:t>Specifications</w:t>
            </w:r>
          </w:p>
        </w:tc>
      </w:tr>
      <w:tr w:rsidR="00DA4332" w14:paraId="5C91ACD4" w14:textId="77777777" w:rsidTr="008059CD">
        <w:tc>
          <w:tcPr>
            <w:tcW w:w="2823" w:type="dxa"/>
          </w:tcPr>
          <w:p w14:paraId="42994138" w14:textId="362EC5F9" w:rsidR="00890F27" w:rsidRDefault="00E064A2" w:rsidP="00890F27">
            <w:pPr>
              <w:pStyle w:val="BodyText"/>
            </w:pPr>
            <w:r>
              <w:t>Masthead title</w:t>
            </w:r>
          </w:p>
        </w:tc>
        <w:tc>
          <w:tcPr>
            <w:tcW w:w="873" w:type="dxa"/>
          </w:tcPr>
          <w:p w14:paraId="38D72B8F" w14:textId="46B456BC" w:rsidR="00890F27" w:rsidRDefault="00E34E8E" w:rsidP="00890F27">
            <w:pPr>
              <w:pStyle w:val="BodyText"/>
            </w:pPr>
            <w:r>
              <w:t xml:space="preserve">Roboto </w:t>
            </w:r>
          </w:p>
        </w:tc>
        <w:tc>
          <w:tcPr>
            <w:tcW w:w="873" w:type="dxa"/>
          </w:tcPr>
          <w:p w14:paraId="31AED987" w14:textId="7798B9D5" w:rsidR="00890F27" w:rsidRDefault="00E34E8E" w:rsidP="00890F27">
            <w:pPr>
              <w:pStyle w:val="BodyText"/>
            </w:pPr>
            <w:r>
              <w:t>No change</w:t>
            </w:r>
          </w:p>
        </w:tc>
        <w:tc>
          <w:tcPr>
            <w:tcW w:w="6771" w:type="dxa"/>
          </w:tcPr>
          <w:p w14:paraId="765A5125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$font-family-base: "Roboto", "Cordia New", "Microsoft Sans Serif",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Utsaah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"Devanagari MT",</w:t>
            </w:r>
          </w:p>
          <w:p w14:paraId="01E7ED7C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"Nirmala UI",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Latha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InaiMathi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Gautami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"Telugu Sangam MN", "Tunga", "Kannada Sangam MN",</w:t>
            </w:r>
          </w:p>
          <w:p w14:paraId="398E5709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"Kartika", "Malayalam Sangam MN", "Shruti", "Nirmala UI", "Gujarati MT", "Gujarati Sangam MN",</w:t>
            </w:r>
          </w:p>
          <w:p w14:paraId="24ADB576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Vrinda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"Bangla Sangam MN",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Meiryo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UI Reg", "</w:t>
            </w:r>
            <w:r w:rsidRPr="004D228E">
              <w:rPr>
                <w:rFonts w:ascii="Courier New" w:eastAsia="MS Mincho" w:hAnsi="Courier New" w:cs="Courier New"/>
                <w:sz w:val="18"/>
                <w:szCs w:val="18"/>
                <w:shd w:val="clear" w:color="auto" w:fill="F9FAFA"/>
                <w:lang w:eastAsia="zh-CN"/>
              </w:rPr>
              <w:t>メイリオ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Reg", "MS UI Gothic Reg",</w:t>
            </w:r>
          </w:p>
          <w:p w14:paraId="37173B65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Hiragino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Kaku Gothic Reg", "</w:t>
            </w:r>
            <w:r w:rsidRPr="004D228E">
              <w:rPr>
                <w:rFonts w:ascii="Courier New" w:eastAsia="MS Mincho" w:hAnsi="Courier New" w:cs="Courier New"/>
                <w:sz w:val="18"/>
                <w:szCs w:val="18"/>
                <w:shd w:val="clear" w:color="auto" w:fill="F9FAFA"/>
                <w:lang w:eastAsia="zh-CN"/>
              </w:rPr>
              <w:t>ヒラギノ角ゴ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Pro W3 Reg", "Microsoft 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YaHei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r w:rsidRPr="004D228E">
              <w:rPr>
                <w:rFonts w:ascii="Courier New" w:eastAsia="MS Mincho" w:hAnsi="Courier New" w:cs="Courier New"/>
                <w:sz w:val="18"/>
                <w:szCs w:val="18"/>
                <w:shd w:val="clear" w:color="auto" w:fill="F9FAFA"/>
                <w:lang w:eastAsia="zh-CN"/>
              </w:rPr>
              <w:t>微</w:t>
            </w:r>
            <w:r w:rsidRPr="004D228E">
              <w:rPr>
                <w:rFonts w:ascii="Courier New" w:eastAsia="Microsoft YaHei" w:hAnsi="Courier New" w:cs="Courier New"/>
                <w:sz w:val="18"/>
                <w:szCs w:val="18"/>
                <w:shd w:val="clear" w:color="auto" w:fill="F9FAFA"/>
                <w:lang w:eastAsia="zh-CN"/>
              </w:rPr>
              <w:t>软雅黑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</w:t>
            </w:r>
          </w:p>
          <w:p w14:paraId="114E6F21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Hiragino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Sans GB", "Microsoft 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JhengHei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r w:rsidRPr="004D228E">
              <w:rPr>
                <w:rFonts w:ascii="Courier New" w:eastAsia="MS Mincho" w:hAnsi="Courier New" w:cs="Courier New"/>
                <w:sz w:val="18"/>
                <w:szCs w:val="18"/>
                <w:shd w:val="clear" w:color="auto" w:fill="F9FAFA"/>
                <w:lang w:eastAsia="zh-CN"/>
              </w:rPr>
              <w:t>微軟正黑體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Malgun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Gothic", "</w:t>
            </w:r>
            <w:r w:rsidRPr="004D228E">
              <w:rPr>
                <w:rFonts w:ascii="Courier New" w:eastAsia="Malgun Gothic" w:hAnsi="Courier New" w:cs="Courier New"/>
                <w:sz w:val="18"/>
                <w:szCs w:val="18"/>
                <w:shd w:val="clear" w:color="auto" w:fill="F9FAFA"/>
                <w:lang w:eastAsia="zh-CN"/>
              </w:rPr>
              <w:t>맑은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</w:t>
            </w:r>
            <w:r w:rsidRPr="004D228E">
              <w:rPr>
                <w:rFonts w:ascii="Courier New" w:eastAsia="Malgun Gothic" w:hAnsi="Courier New" w:cs="Courier New"/>
                <w:sz w:val="18"/>
                <w:szCs w:val="18"/>
                <w:shd w:val="clear" w:color="auto" w:fill="F9FAFA"/>
                <w:lang w:eastAsia="zh-CN"/>
              </w:rPr>
              <w:t>고딕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Gulim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</w:t>
            </w:r>
          </w:p>
          <w:p w14:paraId="090A0BE0" w14:textId="77777777" w:rsidR="00525742" w:rsidRPr="004D228E" w:rsidRDefault="00525742" w:rsidP="00525742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AppleGothic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", "Apple 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LiGothic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LiHei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Pro", "Osaka",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STHeiti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r w:rsidRPr="004D228E">
              <w:rPr>
                <w:rFonts w:ascii="Courier New" w:eastAsia="Microsoft YaHei" w:hAnsi="Courier New" w:cs="Courier New"/>
                <w:sz w:val="18"/>
                <w:szCs w:val="18"/>
                <w:shd w:val="clear" w:color="auto" w:fill="F9FAFA"/>
                <w:lang w:eastAsia="zh-CN"/>
              </w:rPr>
              <w:t>华文黑体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STXihei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</w:t>
            </w:r>
          </w:p>
          <w:p w14:paraId="1BDBDBF3" w14:textId="61763D68" w:rsidR="00890F27" w:rsidRPr="00525742" w:rsidRDefault="00525742" w:rsidP="00525742">
            <w:pPr>
              <w:pStyle w:val="BodyText"/>
            </w:pP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 xml:space="preserve">    "</w:t>
            </w:r>
            <w:r w:rsidRPr="004D228E">
              <w:rPr>
                <w:rFonts w:ascii="Courier New" w:eastAsia="Microsoft YaHei" w:hAnsi="Courier New" w:cs="Courier New"/>
                <w:sz w:val="18"/>
                <w:szCs w:val="18"/>
                <w:shd w:val="clear" w:color="auto" w:fill="F9FAFA"/>
                <w:lang w:eastAsia="zh-CN"/>
              </w:rPr>
              <w:t>华文细黑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proofErr w:type="spell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SimHei</w:t>
            </w:r>
            <w:proofErr w:type="spell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</w:t>
            </w:r>
            <w:r w:rsidRPr="004D228E">
              <w:rPr>
                <w:rFonts w:ascii="Courier New" w:eastAsia="MS Mincho" w:hAnsi="Courier New" w:cs="Courier New"/>
                <w:sz w:val="18"/>
                <w:szCs w:val="18"/>
                <w:shd w:val="clear" w:color="auto" w:fill="F9FAFA"/>
                <w:lang w:eastAsia="zh-CN"/>
              </w:rPr>
              <w:t>黑体</w:t>
            </w:r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", "Arial Unicode MS", "Arial", sans-</w:t>
            </w:r>
            <w:proofErr w:type="gramStart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serif !default</w:t>
            </w:r>
            <w:proofErr w:type="gramEnd"/>
            <w:r w:rsidRPr="004D228E">
              <w:rPr>
                <w:rFonts w:ascii="Courier New" w:eastAsia="Times New Roman" w:hAnsi="Courier New" w:cs="Courier New"/>
                <w:sz w:val="18"/>
                <w:szCs w:val="18"/>
                <w:shd w:val="clear" w:color="auto" w:fill="F9FAFA"/>
                <w:lang w:eastAsia="zh-CN"/>
              </w:rPr>
              <w:t>;</w:t>
            </w:r>
          </w:p>
        </w:tc>
      </w:tr>
      <w:tr w:rsidR="00D55670" w14:paraId="1F60BC79" w14:textId="77777777" w:rsidTr="008059CD">
        <w:tc>
          <w:tcPr>
            <w:tcW w:w="2823" w:type="dxa"/>
          </w:tcPr>
          <w:p w14:paraId="5680C0FC" w14:textId="14DFA480" w:rsidR="00947586" w:rsidRDefault="00476832" w:rsidP="00890F27">
            <w:pPr>
              <w:pStyle w:val="BodyText"/>
            </w:pPr>
            <w:proofErr w:type="spellStart"/>
            <w:r>
              <w:t>ToC</w:t>
            </w:r>
            <w:proofErr w:type="spellEnd"/>
            <w:r>
              <w:t xml:space="preserve"> titles</w:t>
            </w:r>
          </w:p>
        </w:tc>
        <w:tc>
          <w:tcPr>
            <w:tcW w:w="873" w:type="dxa"/>
          </w:tcPr>
          <w:p w14:paraId="24787152" w14:textId="73F9698F" w:rsidR="00947586" w:rsidRDefault="00721AA6" w:rsidP="00890F27">
            <w:pPr>
              <w:pStyle w:val="BodyText"/>
            </w:pPr>
            <w:r>
              <w:t>Roboto</w:t>
            </w:r>
          </w:p>
        </w:tc>
        <w:tc>
          <w:tcPr>
            <w:tcW w:w="873" w:type="dxa"/>
          </w:tcPr>
          <w:p w14:paraId="3BA00E3D" w14:textId="1FE43F96" w:rsidR="00947586" w:rsidRDefault="00721AA6" w:rsidP="00890F27">
            <w:pPr>
              <w:pStyle w:val="BodyText"/>
            </w:pPr>
            <w:r>
              <w:t>No change</w:t>
            </w:r>
          </w:p>
        </w:tc>
        <w:tc>
          <w:tcPr>
            <w:tcW w:w="6771" w:type="dxa"/>
          </w:tcPr>
          <w:p w14:paraId="064EFD86" w14:textId="77777777" w:rsidR="00947586" w:rsidRDefault="00947586" w:rsidP="00890F27">
            <w:pPr>
              <w:pStyle w:val="BodyText"/>
            </w:pPr>
          </w:p>
        </w:tc>
      </w:tr>
      <w:tr w:rsidR="00D55670" w14:paraId="77DEF8B6" w14:textId="77777777" w:rsidTr="008059CD">
        <w:tc>
          <w:tcPr>
            <w:tcW w:w="2823" w:type="dxa"/>
          </w:tcPr>
          <w:p w14:paraId="7EB5E216" w14:textId="0CC4A6C2" w:rsidR="00476832" w:rsidRDefault="00476832" w:rsidP="00890F27">
            <w:pPr>
              <w:pStyle w:val="BodyText"/>
            </w:pPr>
            <w:proofErr w:type="spellStart"/>
            <w:r>
              <w:t>ToC</w:t>
            </w:r>
            <w:proofErr w:type="spellEnd"/>
            <w:r>
              <w:t xml:space="preserve"> titles (When selected)</w:t>
            </w:r>
          </w:p>
        </w:tc>
        <w:tc>
          <w:tcPr>
            <w:tcW w:w="873" w:type="dxa"/>
          </w:tcPr>
          <w:p w14:paraId="22AF59AF" w14:textId="207A42B0" w:rsidR="00476832" w:rsidRDefault="00721AA6" w:rsidP="00890F27">
            <w:pPr>
              <w:pStyle w:val="BodyText"/>
            </w:pPr>
            <w:r>
              <w:t>Roboto</w:t>
            </w:r>
          </w:p>
        </w:tc>
        <w:tc>
          <w:tcPr>
            <w:tcW w:w="873" w:type="dxa"/>
          </w:tcPr>
          <w:p w14:paraId="3C10536F" w14:textId="5CCEE06B" w:rsidR="00476832" w:rsidRDefault="00721AA6" w:rsidP="00890F27">
            <w:pPr>
              <w:pStyle w:val="BodyText"/>
            </w:pPr>
            <w:r>
              <w:t>No change</w:t>
            </w:r>
          </w:p>
        </w:tc>
        <w:tc>
          <w:tcPr>
            <w:tcW w:w="6771" w:type="dxa"/>
          </w:tcPr>
          <w:p w14:paraId="71CBD971" w14:textId="775DC814" w:rsidR="00476832" w:rsidRDefault="00AF5E5B" w:rsidP="00890F27">
            <w:pPr>
              <w:pStyle w:val="BodyText"/>
            </w:pPr>
            <w:r>
              <w:t xml:space="preserve">Background </w:t>
            </w:r>
            <w:r w:rsidR="00D34209">
              <w:t>Color</w:t>
            </w:r>
            <w:r>
              <w:t xml:space="preserve"> when clicked:</w:t>
            </w:r>
          </w:p>
          <w:p w14:paraId="595DA064" w14:textId="50073E05" w:rsidR="00D34209" w:rsidRDefault="0080101E" w:rsidP="00744563">
            <w:pPr>
              <w:pStyle w:val="BodyText"/>
            </w:pPr>
            <w:r>
              <w:t>RGB: 225, 225, 225</w:t>
            </w:r>
            <w:r w:rsidR="00744563">
              <w:br/>
            </w:r>
            <w:proofErr w:type="gramStart"/>
            <w:r w:rsidR="00744563">
              <w:t>Hex :</w:t>
            </w:r>
            <w:proofErr w:type="gramEnd"/>
            <w:r w:rsidR="00744563">
              <w:t xml:space="preserve"> </w:t>
            </w:r>
            <w:r w:rsidR="00744563">
              <w:rPr>
                <w:rFonts w:ascii="Consolas" w:hAnsi="Consolas"/>
                <w:szCs w:val="20"/>
                <w:shd w:val="clear" w:color="auto" w:fill="F8F8F8"/>
              </w:rPr>
              <w:t>#e1e1e1</w:t>
            </w:r>
          </w:p>
        </w:tc>
      </w:tr>
      <w:tr w:rsidR="00A63E92" w14:paraId="7FF6F3DC" w14:textId="77777777" w:rsidTr="008059CD">
        <w:tc>
          <w:tcPr>
            <w:tcW w:w="2823" w:type="dxa"/>
          </w:tcPr>
          <w:p w14:paraId="5DECF21B" w14:textId="2E0F3F15" w:rsidR="00A63E92" w:rsidRDefault="00A63E92" w:rsidP="00890F27">
            <w:pPr>
              <w:pStyle w:val="BodyText"/>
            </w:pPr>
            <w:r>
              <w:t>Headings</w:t>
            </w:r>
          </w:p>
        </w:tc>
        <w:tc>
          <w:tcPr>
            <w:tcW w:w="873" w:type="dxa"/>
          </w:tcPr>
          <w:p w14:paraId="6610D4AB" w14:textId="6E63A587" w:rsidR="00A63E92" w:rsidRDefault="00A63E92" w:rsidP="00890F27">
            <w:pPr>
              <w:pStyle w:val="BodyText"/>
            </w:pPr>
            <w:r>
              <w:t>Roboto</w:t>
            </w:r>
          </w:p>
        </w:tc>
        <w:tc>
          <w:tcPr>
            <w:tcW w:w="873" w:type="dxa"/>
          </w:tcPr>
          <w:p w14:paraId="2EBB9351" w14:textId="71B9AB22" w:rsidR="00A63E92" w:rsidRDefault="00A63E92" w:rsidP="00890F27">
            <w:pPr>
              <w:pStyle w:val="BodyText"/>
            </w:pPr>
            <w:r>
              <w:t>Yes</w:t>
            </w:r>
          </w:p>
        </w:tc>
        <w:tc>
          <w:tcPr>
            <w:tcW w:w="6771" w:type="dxa"/>
          </w:tcPr>
          <w:p w14:paraId="6D0F532E" w14:textId="70A83516" w:rsidR="00A63E92" w:rsidRDefault="00A63E92" w:rsidP="00890F27">
            <w:pPr>
              <w:pStyle w:val="BodyText"/>
            </w:pPr>
            <w:r>
              <w:t>Change the font size</w:t>
            </w:r>
            <w:r w:rsidR="00EB61C3">
              <w:t xml:space="preserve"> to 16pt</w:t>
            </w:r>
          </w:p>
        </w:tc>
      </w:tr>
      <w:tr w:rsidR="00D55670" w14:paraId="6DBD84C8" w14:textId="77777777" w:rsidTr="008059CD">
        <w:tc>
          <w:tcPr>
            <w:tcW w:w="2823" w:type="dxa"/>
          </w:tcPr>
          <w:p w14:paraId="29478FD1" w14:textId="7E002446" w:rsidR="00744563" w:rsidRDefault="0047782C" w:rsidP="00890F27">
            <w:pPr>
              <w:pStyle w:val="BodyText"/>
            </w:pPr>
            <w:r>
              <w:t>Body</w:t>
            </w:r>
          </w:p>
        </w:tc>
        <w:tc>
          <w:tcPr>
            <w:tcW w:w="873" w:type="dxa"/>
          </w:tcPr>
          <w:p w14:paraId="396512B4" w14:textId="5CF679AA" w:rsidR="00744563" w:rsidRDefault="00A07919" w:rsidP="00890F27">
            <w:pPr>
              <w:pStyle w:val="BodyText"/>
            </w:pPr>
            <w:r>
              <w:t>Roboto</w:t>
            </w:r>
          </w:p>
        </w:tc>
        <w:tc>
          <w:tcPr>
            <w:tcW w:w="873" w:type="dxa"/>
          </w:tcPr>
          <w:p w14:paraId="758B4BB2" w14:textId="0B8D7C97" w:rsidR="00744563" w:rsidRPr="00721AA6" w:rsidRDefault="00F15715" w:rsidP="00890F27">
            <w:pPr>
              <w:pStyle w:val="BodyText"/>
              <w:rPr>
                <w:b/>
                <w:bCs/>
              </w:rPr>
            </w:pPr>
            <w:r>
              <w:t>Yes</w:t>
            </w:r>
          </w:p>
        </w:tc>
        <w:tc>
          <w:tcPr>
            <w:tcW w:w="6771" w:type="dxa"/>
          </w:tcPr>
          <w:p w14:paraId="7BE3D05D" w14:textId="4B6DD689" w:rsidR="00744563" w:rsidRDefault="003546EB" w:rsidP="00890F27">
            <w:pPr>
              <w:pStyle w:val="BodyText"/>
            </w:pPr>
            <w:r>
              <w:t>Change font size to 1</w:t>
            </w:r>
            <w:r w:rsidR="00A63E92">
              <w:t>2</w:t>
            </w:r>
            <w:r w:rsidR="00A04E16">
              <w:t>pt</w:t>
            </w:r>
          </w:p>
        </w:tc>
      </w:tr>
      <w:tr w:rsidR="00D55670" w14:paraId="60CE3F8F" w14:textId="77777777" w:rsidTr="008059CD">
        <w:tc>
          <w:tcPr>
            <w:tcW w:w="2823" w:type="dxa"/>
          </w:tcPr>
          <w:p w14:paraId="6DF70C6A" w14:textId="5973F042" w:rsidR="0047782C" w:rsidRDefault="00E01F1A" w:rsidP="00890F27">
            <w:pPr>
              <w:pStyle w:val="BodyText"/>
            </w:pPr>
            <w:r>
              <w:t>Breadcrumbs</w:t>
            </w:r>
          </w:p>
        </w:tc>
        <w:tc>
          <w:tcPr>
            <w:tcW w:w="873" w:type="dxa"/>
          </w:tcPr>
          <w:p w14:paraId="39A42157" w14:textId="4B3D2CCF" w:rsidR="0047782C" w:rsidRDefault="00E01F1A" w:rsidP="00890F27">
            <w:pPr>
              <w:pStyle w:val="BodyText"/>
            </w:pPr>
            <w:r>
              <w:t>Roboto</w:t>
            </w:r>
          </w:p>
        </w:tc>
        <w:tc>
          <w:tcPr>
            <w:tcW w:w="873" w:type="dxa"/>
          </w:tcPr>
          <w:p w14:paraId="689FD08F" w14:textId="259E2F04" w:rsidR="0047782C" w:rsidRDefault="00F15715" w:rsidP="00890F27">
            <w:pPr>
              <w:pStyle w:val="BodyText"/>
            </w:pPr>
            <w:r>
              <w:t>Yes</w:t>
            </w:r>
          </w:p>
        </w:tc>
        <w:tc>
          <w:tcPr>
            <w:tcW w:w="6771" w:type="dxa"/>
          </w:tcPr>
          <w:p w14:paraId="5F6C7689" w14:textId="77777777" w:rsidR="00C167D9" w:rsidRDefault="00C167D9" w:rsidP="00C7658F"/>
          <w:p w14:paraId="48666A4B" w14:textId="22C72672" w:rsidR="00C167D9" w:rsidRDefault="00C167D9" w:rsidP="00C7658F">
            <w:r>
              <w:t xml:space="preserve">Increase the breadcrumb font size </w:t>
            </w:r>
            <w:r w:rsidR="00A32307">
              <w:t>to 1.2em (14pt)</w:t>
            </w:r>
            <w:r>
              <w:t>.</w:t>
            </w:r>
          </w:p>
          <w:p w14:paraId="4DEB07D1" w14:textId="080524EE" w:rsidR="00FB0944" w:rsidRPr="00C7658F" w:rsidRDefault="00FB0944" w:rsidP="00C7658F">
            <w:r w:rsidRPr="00C7658F">
              <w:t xml:space="preserve">Breadcrumb </w:t>
            </w:r>
            <w:r w:rsidR="005B32C6" w:rsidRPr="00C7658F">
              <w:t>must</w:t>
            </w:r>
            <w:r w:rsidRPr="00C7658F">
              <w:t xml:space="preserve"> </w:t>
            </w:r>
            <w:r w:rsidR="009C5EA2" w:rsidRPr="00C7658F">
              <w:t xml:space="preserve">not be in blue. But in Grey </w:t>
            </w:r>
            <w:r w:rsidR="00CB59FB" w:rsidRPr="00C7658F">
              <w:t>(110, 110. 110</w:t>
            </w:r>
            <w:r w:rsidR="0046000B" w:rsidRPr="00C7658F">
              <w:t xml:space="preserve"> -RGB</w:t>
            </w:r>
            <w:r w:rsidR="0051059D">
              <w:t xml:space="preserve">; Hex </w:t>
            </w:r>
            <w:r w:rsidR="0051059D" w:rsidRPr="0051059D">
              <w:t>#6E6E6E</w:t>
            </w:r>
            <w:r w:rsidR="00CB59FB" w:rsidRPr="00C7658F">
              <w:t xml:space="preserve">) </w:t>
            </w:r>
            <w:r w:rsidR="009C5EA2" w:rsidRPr="00C7658F">
              <w:t>and the selected topic to be in black</w:t>
            </w:r>
            <w:r w:rsidR="00CB59FB" w:rsidRPr="00C7658F">
              <w:t xml:space="preserve"> (14, 14, 14</w:t>
            </w:r>
            <w:r w:rsidR="00E17718">
              <w:t xml:space="preserve"> – RGB; Hex</w:t>
            </w:r>
            <w:r w:rsidR="00A07876">
              <w:t xml:space="preserve"> </w:t>
            </w:r>
            <w:r w:rsidR="00E17718" w:rsidRPr="00E17718">
              <w:t>#0E0E0E</w:t>
            </w:r>
            <w:r w:rsidR="00CB59FB" w:rsidRPr="00C7658F">
              <w:t>)</w:t>
            </w:r>
          </w:p>
          <w:p w14:paraId="1AD11DBF" w14:textId="22DE86ED" w:rsidR="0047782C" w:rsidRPr="00C7658F" w:rsidRDefault="00864442" w:rsidP="00C7658F">
            <w:r w:rsidRPr="00C7658F">
              <w:t>Bread crumb sample and code:</w:t>
            </w:r>
          </w:p>
          <w:p w14:paraId="2C8126EE" w14:textId="6D37E90E" w:rsidR="00864442" w:rsidRPr="00C7658F" w:rsidRDefault="008059CD" w:rsidP="00890F27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commentRangeStart w:id="301"/>
            <w:r w:rsidRPr="00C7658F">
              <w:rPr>
                <w:rFonts w:ascii="Courier New" w:hAnsi="Courier New" w:cs="Courier New"/>
                <w:noProof/>
                <w:sz w:val="16"/>
                <w:szCs w:val="20"/>
              </w:rPr>
              <w:lastRenderedPageBreak/>
              <w:drawing>
                <wp:inline distT="0" distB="0" distL="0" distR="0" wp14:anchorId="14F4AB2F" wp14:editId="103F9420">
                  <wp:extent cx="3473450" cy="38334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286" cy="39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01"/>
            <w:r w:rsidR="0082146F">
              <w:rPr>
                <w:rStyle w:val="CommentReference"/>
              </w:rPr>
              <w:commentReference w:id="301"/>
            </w:r>
          </w:p>
          <w:p w14:paraId="59F9AFD7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>&lt;nav data-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="breadcrumb" aria-label="breadcrumb"&gt;</w:t>
            </w:r>
          </w:p>
          <w:p w14:paraId="5ADBB9EC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&lt;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ol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id="</w:t>
            </w:r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list-6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__breadcrumb"&gt;</w:t>
            </w:r>
          </w:p>
          <w:p w14:paraId="3A788560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"&gt;</w:t>
            </w:r>
          </w:p>
          <w:p w14:paraId="3CA18A45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  &lt;a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</w:t>
            </w:r>
            <w:proofErr w:type="spellStart"/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javascript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:;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"&gt;</w:t>
            </w:r>
          </w:p>
          <w:p w14:paraId="1C423D1B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    &lt;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__icon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__icon--home" aria-hidden="true"&gt;&lt;/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i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&gt;</w:t>
            </w:r>
          </w:p>
          <w:p w14:paraId="342EE597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    &lt;span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sr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-only"&gt;Home&lt;/span&gt;</w:t>
            </w:r>
          </w:p>
          <w:p w14:paraId="062A8EDA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  &lt;/a&gt;</w:t>
            </w:r>
          </w:p>
          <w:p w14:paraId="29B6EF21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&lt;/li&gt;</w:t>
            </w:r>
          </w:p>
          <w:p w14:paraId="6A0085B9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"&gt;&lt;a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</w:t>
            </w:r>
            <w:proofErr w:type="spellStart"/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javascript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:;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"&gt;APEX&lt;/a&gt;&lt;/li&gt;</w:t>
            </w:r>
          </w:p>
          <w:p w14:paraId="31170803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"&gt;&lt;a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</w:t>
            </w:r>
            <w:proofErr w:type="spellStart"/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javascript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:;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"&gt;Multi Cloud&lt;/a&gt;&lt;/li&gt;</w:t>
            </w:r>
          </w:p>
          <w:p w14:paraId="5B9B33F4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"&gt;&lt;a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</w:t>
            </w:r>
            <w:proofErr w:type="spellStart"/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javascript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:;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"&gt;Cloud Solutions&lt;/a&gt;&lt;/li&gt;</w:t>
            </w:r>
          </w:p>
          <w:p w14:paraId="6C2501D0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"&gt;&lt;a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</w:t>
            </w:r>
            <w:proofErr w:type="spellStart"/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javascript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:;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"&gt;Energy&lt;/a&gt;&lt;/li&gt;</w:t>
            </w:r>
          </w:p>
          <w:p w14:paraId="62C37129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"&gt;&lt;a 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="</w:t>
            </w:r>
            <w:proofErr w:type="spellStart"/>
            <w:proofErr w:type="gramStart"/>
            <w:r w:rsidRPr="00C7658F">
              <w:rPr>
                <w:rFonts w:ascii="Courier New" w:hAnsi="Courier New" w:cs="Courier New"/>
                <w:sz w:val="16"/>
                <w:szCs w:val="20"/>
              </w:rPr>
              <w:t>javascript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:;</w:t>
            </w:r>
            <w:proofErr w:type="gramEnd"/>
            <w:r w:rsidRPr="00C7658F">
              <w:rPr>
                <w:rFonts w:ascii="Courier New" w:hAnsi="Courier New" w:cs="Courier New"/>
                <w:sz w:val="16"/>
                <w:szCs w:val="20"/>
              </w:rPr>
              <w:t>"&gt;Healthcare&lt;/a&gt;&lt;/li&gt;</w:t>
            </w:r>
          </w:p>
          <w:p w14:paraId="7ED9219C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  &lt;li class="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breadcrumb__item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"&gt;Government&lt;/li&gt;</w:t>
            </w:r>
          </w:p>
          <w:p w14:paraId="6AEB5734" w14:textId="77777777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 xml:space="preserve">  &lt;/</w:t>
            </w:r>
            <w:proofErr w:type="spellStart"/>
            <w:r w:rsidRPr="00C7658F">
              <w:rPr>
                <w:rFonts w:ascii="Courier New" w:hAnsi="Courier New" w:cs="Courier New"/>
                <w:sz w:val="16"/>
                <w:szCs w:val="20"/>
              </w:rPr>
              <w:t>ol</w:t>
            </w:r>
            <w:proofErr w:type="spellEnd"/>
            <w:r w:rsidRPr="00C7658F">
              <w:rPr>
                <w:rFonts w:ascii="Courier New" w:hAnsi="Courier New" w:cs="Courier New"/>
                <w:sz w:val="16"/>
                <w:szCs w:val="20"/>
              </w:rPr>
              <w:t>&gt;</w:t>
            </w:r>
          </w:p>
          <w:p w14:paraId="5610E281" w14:textId="617D57B4" w:rsidR="000B4868" w:rsidRPr="00C7658F" w:rsidRDefault="000B4868" w:rsidP="000B4868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C7658F">
              <w:rPr>
                <w:rFonts w:ascii="Courier New" w:hAnsi="Courier New" w:cs="Courier New"/>
                <w:sz w:val="16"/>
                <w:szCs w:val="20"/>
              </w:rPr>
              <w:t>&lt;/nav&gt;</w:t>
            </w:r>
          </w:p>
        </w:tc>
      </w:tr>
      <w:tr w:rsidR="008059CD" w14:paraId="7FA5F380" w14:textId="77777777" w:rsidTr="008059CD">
        <w:tc>
          <w:tcPr>
            <w:tcW w:w="2823" w:type="dxa"/>
          </w:tcPr>
          <w:p w14:paraId="570E4BF6" w14:textId="3697B52F" w:rsidR="008059CD" w:rsidRDefault="00B226E7" w:rsidP="00890F27">
            <w:pPr>
              <w:pStyle w:val="BodyText"/>
            </w:pPr>
            <w:r>
              <w:lastRenderedPageBreak/>
              <w:t>Navigation icons</w:t>
            </w:r>
          </w:p>
        </w:tc>
        <w:tc>
          <w:tcPr>
            <w:tcW w:w="873" w:type="dxa"/>
          </w:tcPr>
          <w:p w14:paraId="5A850843" w14:textId="582DFEE3" w:rsidR="008059CD" w:rsidRDefault="00B16471" w:rsidP="00890F27">
            <w:pPr>
              <w:pStyle w:val="BodyText"/>
            </w:pPr>
            <w:r>
              <w:t>N/A</w:t>
            </w:r>
          </w:p>
        </w:tc>
        <w:tc>
          <w:tcPr>
            <w:tcW w:w="873" w:type="dxa"/>
          </w:tcPr>
          <w:p w14:paraId="3C9AE1C2" w14:textId="696B3B9D" w:rsidR="008059CD" w:rsidRDefault="00B16471" w:rsidP="00890F27">
            <w:pPr>
              <w:pStyle w:val="BodyText"/>
            </w:pPr>
            <w:r>
              <w:t>N/A</w:t>
            </w:r>
          </w:p>
        </w:tc>
        <w:tc>
          <w:tcPr>
            <w:tcW w:w="6771" w:type="dxa"/>
          </w:tcPr>
          <w:p w14:paraId="1CD3AD24" w14:textId="3B98A016" w:rsidR="008059CD" w:rsidRDefault="00B16471" w:rsidP="00890F27">
            <w:pPr>
              <w:pStyle w:val="BodyText"/>
            </w:pPr>
            <w:r>
              <w:t xml:space="preserve">Change color </w:t>
            </w:r>
            <w:r w:rsidR="0046000B">
              <w:t xml:space="preserve">of navigation icons to black (14, 14, 14 </w:t>
            </w:r>
            <w:r w:rsidR="00A07876">
              <w:t>–</w:t>
            </w:r>
            <w:r w:rsidR="0046000B">
              <w:t xml:space="preserve"> RGB</w:t>
            </w:r>
            <w:r w:rsidR="00A07876">
              <w:t xml:space="preserve">; Hex </w:t>
            </w:r>
            <w:r w:rsidR="00A07876" w:rsidRPr="00A07876">
              <w:t>#0E0E0E</w:t>
            </w:r>
            <w:r w:rsidR="0046000B">
              <w:t>)</w:t>
            </w:r>
          </w:p>
        </w:tc>
      </w:tr>
      <w:tr w:rsidR="003556CB" w14:paraId="2DABF1E6" w14:textId="77777777" w:rsidTr="008059CD">
        <w:tc>
          <w:tcPr>
            <w:tcW w:w="2823" w:type="dxa"/>
          </w:tcPr>
          <w:p w14:paraId="1E982715" w14:textId="50C2F0D5" w:rsidR="003556CB" w:rsidRDefault="004E0294" w:rsidP="00890F27">
            <w:pPr>
              <w:pStyle w:val="BodyText"/>
            </w:pPr>
            <w:r>
              <w:t>Links</w:t>
            </w:r>
            <w:r w:rsidR="00240B6A">
              <w:t xml:space="preserve"> (including </w:t>
            </w:r>
            <w:proofErr w:type="spellStart"/>
            <w:r w:rsidR="00240B6A">
              <w:t>rel</w:t>
            </w:r>
            <w:proofErr w:type="spellEnd"/>
            <w:r w:rsidR="00240B6A">
              <w:t xml:space="preserve"> table links and </w:t>
            </w:r>
            <w:proofErr w:type="spellStart"/>
            <w:r w:rsidR="00240B6A">
              <w:t>href</w:t>
            </w:r>
            <w:proofErr w:type="spellEnd"/>
            <w:r w:rsidR="00240B6A">
              <w:t xml:space="preserve"> links)</w:t>
            </w:r>
          </w:p>
        </w:tc>
        <w:tc>
          <w:tcPr>
            <w:tcW w:w="873" w:type="dxa"/>
          </w:tcPr>
          <w:p w14:paraId="4E20138A" w14:textId="659C8A7C" w:rsidR="003556CB" w:rsidRDefault="00240B6A" w:rsidP="00890F27">
            <w:pPr>
              <w:pStyle w:val="BodyText"/>
            </w:pPr>
            <w:r>
              <w:t>N/A</w:t>
            </w:r>
          </w:p>
        </w:tc>
        <w:tc>
          <w:tcPr>
            <w:tcW w:w="873" w:type="dxa"/>
          </w:tcPr>
          <w:p w14:paraId="3F9A76D7" w14:textId="191D458D" w:rsidR="003556CB" w:rsidRDefault="00240B6A" w:rsidP="00890F27">
            <w:pPr>
              <w:pStyle w:val="BodyText"/>
            </w:pPr>
            <w:r>
              <w:t>N/A</w:t>
            </w:r>
          </w:p>
        </w:tc>
        <w:tc>
          <w:tcPr>
            <w:tcW w:w="6771" w:type="dxa"/>
          </w:tcPr>
          <w:p w14:paraId="644DF146" w14:textId="77777777" w:rsidR="00240B6A" w:rsidRDefault="004E0294" w:rsidP="00890F27">
            <w:pPr>
              <w:pStyle w:val="BodyText"/>
            </w:pPr>
            <w:r>
              <w:t xml:space="preserve">Change color of links to </w:t>
            </w:r>
            <w:r w:rsidR="00151618">
              <w:t>(6, 114, 210 RGB</w:t>
            </w:r>
            <w:r w:rsidR="00722999">
              <w:t xml:space="preserve">; Hex </w:t>
            </w:r>
            <w:r w:rsidR="00722999" w:rsidRPr="00722999">
              <w:t>#0672D2</w:t>
            </w:r>
            <w:r w:rsidR="00151618">
              <w:t>)</w:t>
            </w:r>
          </w:p>
          <w:p w14:paraId="23CDEA8D" w14:textId="667E8B83" w:rsidR="008A5BFA" w:rsidRDefault="008A5BFA" w:rsidP="00890F27">
            <w:pPr>
              <w:pStyle w:val="BodyText"/>
            </w:pPr>
            <w:r>
              <w:t xml:space="preserve">Add an underline to the </w:t>
            </w:r>
            <w:proofErr w:type="spellStart"/>
            <w:r>
              <w:t>href</w:t>
            </w:r>
            <w:proofErr w:type="spellEnd"/>
            <w:r>
              <w:t xml:space="preserve"> links, related links</w:t>
            </w:r>
            <w:r w:rsidR="00A727C9">
              <w:t>, links to steps</w:t>
            </w:r>
            <w:r w:rsidR="00865D5D">
              <w:t xml:space="preserve"> or images</w:t>
            </w:r>
          </w:p>
        </w:tc>
      </w:tr>
      <w:tr w:rsidR="00ED69D9" w14:paraId="19BD9DD9" w14:textId="77777777" w:rsidTr="008059CD">
        <w:tc>
          <w:tcPr>
            <w:tcW w:w="2823" w:type="dxa"/>
          </w:tcPr>
          <w:p w14:paraId="0422A3FC" w14:textId="023355A4" w:rsidR="00ED69D9" w:rsidRDefault="00536952" w:rsidP="00890F27">
            <w:pPr>
              <w:pStyle w:val="BodyText"/>
            </w:pPr>
            <w:r>
              <w:t>Tables</w:t>
            </w:r>
          </w:p>
        </w:tc>
        <w:tc>
          <w:tcPr>
            <w:tcW w:w="873" w:type="dxa"/>
          </w:tcPr>
          <w:p w14:paraId="3FF9A6AE" w14:textId="3AC4951E" w:rsidR="00ED69D9" w:rsidRDefault="00536952" w:rsidP="00890F27">
            <w:pPr>
              <w:pStyle w:val="BodyText"/>
            </w:pPr>
            <w:r>
              <w:t>N/A</w:t>
            </w:r>
          </w:p>
        </w:tc>
        <w:tc>
          <w:tcPr>
            <w:tcW w:w="873" w:type="dxa"/>
          </w:tcPr>
          <w:p w14:paraId="677C3A86" w14:textId="473A35D8" w:rsidR="00ED69D9" w:rsidRDefault="00536952" w:rsidP="00890F27">
            <w:pPr>
              <w:pStyle w:val="BodyText"/>
            </w:pPr>
            <w:r>
              <w:t>N/A</w:t>
            </w:r>
          </w:p>
        </w:tc>
        <w:tc>
          <w:tcPr>
            <w:tcW w:w="6771" w:type="dxa"/>
          </w:tcPr>
          <w:p w14:paraId="06140E27" w14:textId="77777777" w:rsidR="00ED69D9" w:rsidRDefault="00536952" w:rsidP="00890F27">
            <w:pPr>
              <w:pStyle w:val="BodyText"/>
            </w:pPr>
            <w:r>
              <w:t>Tables to be rendered in this format:</w:t>
            </w:r>
          </w:p>
          <w:p w14:paraId="2A8A4DB4" w14:textId="77777777" w:rsidR="00536952" w:rsidRDefault="00DA4332" w:rsidP="00890F2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F8BA193" wp14:editId="0B737E3A">
                  <wp:extent cx="3375660" cy="1463740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800" cy="146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43876" w14:textId="77777777" w:rsidR="00DA4332" w:rsidRDefault="00DA4332" w:rsidP="00890F27">
            <w:pPr>
              <w:pStyle w:val="BodyText"/>
            </w:pPr>
          </w:p>
          <w:p w14:paraId="10CFE542" w14:textId="723F1ED6" w:rsidR="00DA4332" w:rsidRDefault="00DA4332" w:rsidP="00DA4332">
            <w:pPr>
              <w:pStyle w:val="BodyText"/>
            </w:pPr>
            <w:r>
              <w:t>The table component contains six elements:</w:t>
            </w:r>
          </w:p>
          <w:p w14:paraId="129AD4F8" w14:textId="77777777" w:rsidR="00DA4332" w:rsidRDefault="00DA4332" w:rsidP="004C3FAA">
            <w:pPr>
              <w:pStyle w:val="BodyText"/>
              <w:numPr>
                <w:ilvl w:val="0"/>
                <w:numId w:val="32"/>
              </w:numPr>
            </w:pPr>
            <w:r>
              <w:t>Body cell: input field for body text can contain alphanumeric text or links.</w:t>
            </w:r>
          </w:p>
          <w:p w14:paraId="58E8E637" w14:textId="77777777" w:rsidR="00DA4332" w:rsidRDefault="00DA4332" w:rsidP="004C3FAA">
            <w:pPr>
              <w:pStyle w:val="BodyText"/>
              <w:numPr>
                <w:ilvl w:val="0"/>
                <w:numId w:val="32"/>
              </w:numPr>
            </w:pPr>
            <w:r>
              <w:t>Body text: content related to its corresponding column header.</w:t>
            </w:r>
          </w:p>
          <w:p w14:paraId="6F408D5D" w14:textId="0B0DA476" w:rsidR="003F3E53" w:rsidRDefault="00DA4332" w:rsidP="003F3E53">
            <w:pPr>
              <w:pStyle w:val="BodyText"/>
              <w:numPr>
                <w:ilvl w:val="0"/>
                <w:numId w:val="32"/>
              </w:numPr>
            </w:pPr>
            <w:r>
              <w:t>Header cell: input field for header text is the first row across all columns</w:t>
            </w:r>
            <w:del w:id="302" w:author="Anthony, Mary" w:date="2023-05-18T15:51:00Z">
              <w:r w:rsidDel="003F3E53">
                <w:delText>.</w:delText>
              </w:r>
            </w:del>
          </w:p>
          <w:p w14:paraId="6E3217BA" w14:textId="6139EACF" w:rsidR="00DA4332" w:rsidRPr="004C3FAA" w:rsidRDefault="00DA4332" w:rsidP="004C3FAA">
            <w:pPr>
              <w:pStyle w:val="BodyText"/>
              <w:numPr>
                <w:ilvl w:val="0"/>
                <w:numId w:val="32"/>
              </w:numPr>
              <w:rPr>
                <w:strike/>
              </w:rPr>
            </w:pPr>
            <w:r w:rsidRPr="004C3FAA">
              <w:rPr>
                <w:strike/>
              </w:rPr>
              <w:lastRenderedPageBreak/>
              <w:t>Sort function (optional): displays whether information is set to ascending (up arrow) or descending (down arrow).</w:t>
            </w:r>
            <w:r w:rsidR="004C3FAA">
              <w:rPr>
                <w:strike/>
              </w:rPr>
              <w:t xml:space="preserve"> </w:t>
            </w:r>
          </w:p>
          <w:p w14:paraId="12C5201A" w14:textId="77777777" w:rsidR="00DA4332" w:rsidRDefault="00DA4332" w:rsidP="004C3FAA">
            <w:pPr>
              <w:pStyle w:val="BodyText"/>
              <w:numPr>
                <w:ilvl w:val="0"/>
                <w:numId w:val="32"/>
              </w:numPr>
            </w:pPr>
            <w:r>
              <w:t>Header text: title or concise description of the content within its column.</w:t>
            </w:r>
          </w:p>
          <w:p w14:paraId="1D2DA028" w14:textId="77777777" w:rsidR="00DA4332" w:rsidRDefault="00DA4332" w:rsidP="004C3FAA">
            <w:pPr>
              <w:pStyle w:val="BodyText"/>
              <w:numPr>
                <w:ilvl w:val="0"/>
                <w:numId w:val="32"/>
              </w:numPr>
              <w:rPr>
                <w:strike/>
              </w:rPr>
            </w:pPr>
            <w:r w:rsidRPr="004C3FAA">
              <w:rPr>
                <w:strike/>
              </w:rPr>
              <w:t xml:space="preserve">Action menu </w:t>
            </w:r>
            <w:proofErr w:type="gramStart"/>
            <w:r w:rsidRPr="004C3FAA">
              <w:rPr>
                <w:strike/>
              </w:rPr>
              <w:t>trigger:</w:t>
            </w:r>
            <w:proofErr w:type="gramEnd"/>
            <w:r w:rsidRPr="004C3FAA">
              <w:rPr>
                <w:strike/>
              </w:rPr>
              <w:t xml:space="preserve"> conveys that the header cell is enabled as a trigger to open a menu. The menu contains features available within the table including sort.</w:t>
            </w:r>
          </w:p>
          <w:p w14:paraId="6A9FD5C1" w14:textId="77777777" w:rsidR="004C3FAA" w:rsidRDefault="004C3FAA" w:rsidP="004C3FAA">
            <w:pPr>
              <w:pStyle w:val="BodyText"/>
            </w:pPr>
          </w:p>
          <w:p w14:paraId="16B4DF76" w14:textId="77777777" w:rsidR="004C3FAA" w:rsidRDefault="004C3FAA" w:rsidP="004C3FAA">
            <w:pPr>
              <w:pStyle w:val="BodyText"/>
              <w:rPr>
                <w:ins w:id="303" w:author="Anthony, Mary" w:date="2023-05-18T15:51:00Z"/>
              </w:rPr>
            </w:pPr>
            <w:r>
              <w:t>Ignore point</w:t>
            </w:r>
            <w:r w:rsidR="003502A3">
              <w:t>s</w:t>
            </w:r>
            <w:r>
              <w:t xml:space="preserve"> 4 and 6</w:t>
            </w:r>
          </w:p>
          <w:p w14:paraId="23DE144D" w14:textId="7A22ACE1" w:rsidR="003F3E53" w:rsidRPr="004C3FAA" w:rsidRDefault="003F3E53" w:rsidP="004C3FAA">
            <w:pPr>
              <w:pStyle w:val="BodyText"/>
            </w:pPr>
            <w:ins w:id="304" w:author="Anthony, Mary" w:date="2023-05-18T15:51:00Z">
              <w:r>
                <w:t>You can also refer to the DDS 2.0 page for detailed info.</w:t>
              </w:r>
            </w:ins>
          </w:p>
        </w:tc>
      </w:tr>
      <w:tr w:rsidR="00150FB2" w14:paraId="3078363F" w14:textId="77777777" w:rsidTr="008059CD">
        <w:tc>
          <w:tcPr>
            <w:tcW w:w="2823" w:type="dxa"/>
          </w:tcPr>
          <w:p w14:paraId="00750519" w14:textId="392C9AE9" w:rsidR="00150FB2" w:rsidRDefault="00B90F1E" w:rsidP="00890F27">
            <w:pPr>
              <w:pStyle w:val="BodyText"/>
            </w:pPr>
            <w:r>
              <w:lastRenderedPageBreak/>
              <w:t>&lt;</w:t>
            </w:r>
            <w:proofErr w:type="spellStart"/>
            <w:r>
              <w:t>codeblock</w:t>
            </w:r>
            <w:proofErr w:type="spellEnd"/>
            <w:r>
              <w:t>&gt;</w:t>
            </w:r>
            <w:r w:rsidR="007E3972">
              <w:t xml:space="preserve"> and </w:t>
            </w:r>
            <w:r>
              <w:t>&lt;</w:t>
            </w:r>
            <w:proofErr w:type="spellStart"/>
            <w:r>
              <w:t>codeph</w:t>
            </w:r>
            <w:proofErr w:type="spellEnd"/>
            <w:r>
              <w:t>&gt;</w:t>
            </w:r>
            <w:r w:rsidR="007E3972">
              <w:t xml:space="preserve"> </w:t>
            </w:r>
            <w:proofErr w:type="spellStart"/>
            <w:r w:rsidR="007E3972">
              <w:t>ph</w:t>
            </w:r>
            <w:proofErr w:type="spellEnd"/>
          </w:p>
        </w:tc>
        <w:tc>
          <w:tcPr>
            <w:tcW w:w="873" w:type="dxa"/>
          </w:tcPr>
          <w:p w14:paraId="24513E18" w14:textId="6457A4F6" w:rsidR="00150FB2" w:rsidRDefault="007E3972" w:rsidP="00890F27">
            <w:pPr>
              <w:pStyle w:val="BodyText"/>
            </w:pPr>
            <w:r>
              <w:t>Roboto</w:t>
            </w:r>
          </w:p>
        </w:tc>
        <w:tc>
          <w:tcPr>
            <w:tcW w:w="873" w:type="dxa"/>
          </w:tcPr>
          <w:p w14:paraId="5BC7D70F" w14:textId="3ECCE27D" w:rsidR="00150FB2" w:rsidRDefault="007E3972" w:rsidP="00890F27">
            <w:pPr>
              <w:pStyle w:val="BodyText"/>
            </w:pPr>
            <w:r>
              <w:t>N/A</w:t>
            </w:r>
          </w:p>
        </w:tc>
        <w:tc>
          <w:tcPr>
            <w:tcW w:w="6771" w:type="dxa"/>
          </w:tcPr>
          <w:p w14:paraId="6C97D50A" w14:textId="0BD9F4CE" w:rsidR="00BA4891" w:rsidRDefault="007E3972" w:rsidP="00B90F1E">
            <w:pPr>
              <w:pStyle w:val="BodyText"/>
            </w:pPr>
            <w:r>
              <w:t xml:space="preserve">Change the background color to </w:t>
            </w:r>
            <w:r w:rsidR="008E3688">
              <w:t>(249, 250, 250 RGB</w:t>
            </w:r>
            <w:r w:rsidR="006109D0">
              <w:t xml:space="preserve"> Hex </w:t>
            </w:r>
            <w:r w:rsidR="006109D0" w:rsidRPr="006109D0">
              <w:t>#F9FAFA</w:t>
            </w:r>
            <w:r w:rsidR="008E3688">
              <w:t>)</w:t>
            </w:r>
          </w:p>
          <w:p w14:paraId="1C9237ED" w14:textId="0DC517B4" w:rsidR="007C60CA" w:rsidRDefault="007C60CA" w:rsidP="00B90F1E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5D2B11FB" wp14:editId="1113C4C6">
                  <wp:extent cx="3222938" cy="4889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726" cy="48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F1E" w14:paraId="0D6686D8" w14:textId="77777777" w:rsidTr="008059CD">
        <w:tc>
          <w:tcPr>
            <w:tcW w:w="2823" w:type="dxa"/>
          </w:tcPr>
          <w:p w14:paraId="65759362" w14:textId="6416B07A" w:rsidR="00B90F1E" w:rsidRDefault="00C054FF" w:rsidP="00890F27">
            <w:pPr>
              <w:pStyle w:val="BodyText"/>
            </w:pPr>
            <w:r>
              <w:t>Tooltip box color</w:t>
            </w:r>
          </w:p>
        </w:tc>
        <w:tc>
          <w:tcPr>
            <w:tcW w:w="873" w:type="dxa"/>
          </w:tcPr>
          <w:p w14:paraId="6AA3F6BB" w14:textId="0588200B" w:rsidR="00B90F1E" w:rsidRDefault="00C054FF" w:rsidP="00890F27">
            <w:pPr>
              <w:pStyle w:val="BodyText"/>
            </w:pPr>
            <w:r>
              <w:t>N/A</w:t>
            </w:r>
          </w:p>
        </w:tc>
        <w:tc>
          <w:tcPr>
            <w:tcW w:w="873" w:type="dxa"/>
          </w:tcPr>
          <w:p w14:paraId="2F3D65DC" w14:textId="3EC91EFD" w:rsidR="00B90F1E" w:rsidRDefault="00C054FF" w:rsidP="00890F27">
            <w:pPr>
              <w:pStyle w:val="BodyText"/>
            </w:pPr>
            <w:r>
              <w:t>N/A</w:t>
            </w:r>
          </w:p>
        </w:tc>
        <w:tc>
          <w:tcPr>
            <w:tcW w:w="6771" w:type="dxa"/>
          </w:tcPr>
          <w:p w14:paraId="45BE80D0" w14:textId="27FA26A7" w:rsidR="00B90F1E" w:rsidRDefault="00C054FF" w:rsidP="00B90F1E">
            <w:pPr>
              <w:pStyle w:val="BodyText"/>
            </w:pPr>
            <w:r>
              <w:t>Change the tooltip color box to (225, 225, 225 RGB</w:t>
            </w:r>
            <w:r w:rsidR="00B44C3D">
              <w:t xml:space="preserve"> </w:t>
            </w:r>
            <w:proofErr w:type="spellStart"/>
            <w:r w:rsidR="00B44C3D">
              <w:t>RGB</w:t>
            </w:r>
            <w:proofErr w:type="spellEnd"/>
            <w:r w:rsidR="00B44C3D">
              <w:t xml:space="preserve">; Hex </w:t>
            </w:r>
            <w:r w:rsidR="00B44C3D" w:rsidRPr="00B44C3D">
              <w:t>#E1E1E1</w:t>
            </w:r>
          </w:p>
          <w:p w14:paraId="61798169" w14:textId="6D2C938F" w:rsidR="00D9651A" w:rsidRDefault="00D9651A" w:rsidP="00B90F1E">
            <w:pPr>
              <w:pStyle w:val="BodyText"/>
            </w:pPr>
            <w:commentRangeStart w:id="305"/>
            <w:r>
              <w:rPr>
                <w:noProof/>
              </w:rPr>
              <w:drawing>
                <wp:inline distT="0" distB="0" distL="0" distR="0" wp14:anchorId="6225CFC1" wp14:editId="3A7A324A">
                  <wp:extent cx="1822450" cy="1004684"/>
                  <wp:effectExtent l="0" t="0" r="635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93" cy="100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05"/>
            <w:r w:rsidR="008149F8">
              <w:rPr>
                <w:rStyle w:val="CommentReference"/>
              </w:rPr>
              <w:commentReference w:id="305"/>
            </w:r>
          </w:p>
        </w:tc>
      </w:tr>
      <w:tr w:rsidR="00841320" w14:paraId="160AA389" w14:textId="77777777" w:rsidTr="00330987">
        <w:trPr>
          <w:trHeight w:val="5300"/>
        </w:trPr>
        <w:tc>
          <w:tcPr>
            <w:tcW w:w="2823" w:type="dxa"/>
          </w:tcPr>
          <w:p w14:paraId="69B03F8B" w14:textId="5CFCEEED" w:rsidR="00841320" w:rsidRDefault="00841320" w:rsidP="00890F27">
            <w:pPr>
              <w:pStyle w:val="BodyText"/>
            </w:pPr>
            <w:r>
              <w:t>Footnotes</w:t>
            </w:r>
          </w:p>
        </w:tc>
        <w:tc>
          <w:tcPr>
            <w:tcW w:w="873" w:type="dxa"/>
          </w:tcPr>
          <w:p w14:paraId="29829DA0" w14:textId="5A46A3DA" w:rsidR="00841320" w:rsidRDefault="00841320" w:rsidP="00890F27">
            <w:pPr>
              <w:pStyle w:val="BodyText"/>
            </w:pPr>
            <w:r>
              <w:t>N/A</w:t>
            </w:r>
          </w:p>
        </w:tc>
        <w:tc>
          <w:tcPr>
            <w:tcW w:w="873" w:type="dxa"/>
          </w:tcPr>
          <w:p w14:paraId="12E5CCB5" w14:textId="1C208887" w:rsidR="00841320" w:rsidRDefault="00841320" w:rsidP="00890F27">
            <w:pPr>
              <w:pStyle w:val="BodyText"/>
            </w:pPr>
            <w:r>
              <w:t>N/A</w:t>
            </w:r>
          </w:p>
        </w:tc>
        <w:tc>
          <w:tcPr>
            <w:tcW w:w="6771" w:type="dxa"/>
          </w:tcPr>
          <w:p w14:paraId="4570738E" w14:textId="77777777" w:rsidR="00841320" w:rsidRDefault="00841320" w:rsidP="00B90F1E">
            <w:pPr>
              <w:pStyle w:val="BodyText"/>
            </w:pPr>
            <w:r>
              <w:t>Foot notes should be numbered</w:t>
            </w:r>
            <w:r w:rsidR="00D55670">
              <w:t xml:space="preserve"> and clicked on number should highlight the text:</w:t>
            </w:r>
          </w:p>
          <w:p w14:paraId="5CC61D58" w14:textId="77777777" w:rsidR="00D55670" w:rsidRDefault="00D55670" w:rsidP="00B90F1E">
            <w:pPr>
              <w:pStyle w:val="BodyText"/>
            </w:pPr>
            <w:commentRangeStart w:id="306"/>
            <w:r>
              <w:rPr>
                <w:noProof/>
              </w:rPr>
              <w:drawing>
                <wp:inline distT="0" distB="0" distL="0" distR="0" wp14:anchorId="0AC4438F" wp14:editId="5E4653E2">
                  <wp:extent cx="3872167" cy="104457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792" cy="104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06"/>
            <w:r w:rsidR="008149F8">
              <w:rPr>
                <w:rStyle w:val="CommentReference"/>
              </w:rPr>
              <w:commentReference w:id="306"/>
            </w:r>
          </w:p>
          <w:p w14:paraId="761590CD" w14:textId="77777777" w:rsidR="002B42A0" w:rsidRDefault="002B42A0" w:rsidP="00B90F1E">
            <w:pPr>
              <w:pStyle w:val="BodyText"/>
            </w:pPr>
          </w:p>
          <w:p w14:paraId="36527DF6" w14:textId="77777777" w:rsidR="002B42A0" w:rsidRDefault="002B42A0" w:rsidP="00B90F1E">
            <w:pPr>
              <w:pStyle w:val="BodyText"/>
            </w:pPr>
            <w:r>
              <w:t>Code:</w:t>
            </w:r>
          </w:p>
          <w:p w14:paraId="2D5127F2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>&lt;p&gt;</w:t>
            </w:r>
          </w:p>
          <w:p w14:paraId="1D763294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Use a footnote when on-page text includes referenced information and is followed immediately with a linked citation that takes users to</w:t>
            </w:r>
          </w:p>
          <w:p w14:paraId="5A7F0C10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its numerically corresponding footnote.</w:t>
            </w:r>
          </w:p>
          <w:p w14:paraId="56FEB9C6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&lt;sup&gt;&lt;a 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="#fn1" id="ref1" aria-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describedby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="footnote-label"&gt;[</w:t>
            </w:r>
            <w:proofErr w:type="gramStart"/>
            <w:r w:rsidRPr="00E64322">
              <w:rPr>
                <w:rFonts w:ascii="Courier New" w:hAnsi="Courier New" w:cs="Courier New"/>
                <w:sz w:val="16"/>
                <w:szCs w:val="20"/>
              </w:rPr>
              <w:t>1]&lt;</w:t>
            </w:r>
            <w:proofErr w:type="gramEnd"/>
            <w:r w:rsidRPr="00E64322">
              <w:rPr>
                <w:rFonts w:ascii="Courier New" w:hAnsi="Courier New" w:cs="Courier New"/>
                <w:sz w:val="16"/>
                <w:szCs w:val="20"/>
              </w:rPr>
              <w:t>/a&gt;&lt;/sup&gt;</w:t>
            </w:r>
          </w:p>
          <w:p w14:paraId="0529B35B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You can also use footnotes to provide additional information regarding offers or promotional content.</w:t>
            </w:r>
          </w:p>
          <w:p w14:paraId="2BD2560B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&lt;sup&gt;&lt;a 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="#fn2" id="ref2" aria-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describedby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="footnote-label"&gt;[</w:t>
            </w:r>
            <w:proofErr w:type="gramStart"/>
            <w:r w:rsidRPr="00E64322">
              <w:rPr>
                <w:rFonts w:ascii="Courier New" w:hAnsi="Courier New" w:cs="Courier New"/>
                <w:sz w:val="16"/>
                <w:szCs w:val="20"/>
              </w:rPr>
              <w:t>2]&lt;</w:t>
            </w:r>
            <w:proofErr w:type="gramEnd"/>
            <w:r w:rsidRPr="00E64322">
              <w:rPr>
                <w:rFonts w:ascii="Courier New" w:hAnsi="Courier New" w:cs="Courier New"/>
                <w:sz w:val="16"/>
                <w:szCs w:val="20"/>
              </w:rPr>
              <w:t>/a&gt;&lt;/sup&gt;</w:t>
            </w:r>
          </w:p>
          <w:p w14:paraId="3F3BAF60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>&lt;/p&gt;</w:t>
            </w:r>
          </w:p>
          <w:p w14:paraId="6FC3C55F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>&lt;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hr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/&gt;</w:t>
            </w:r>
          </w:p>
          <w:p w14:paraId="4477C300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lastRenderedPageBreak/>
              <w:t>&lt;footer class="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__footnote"&gt;</w:t>
            </w:r>
          </w:p>
          <w:p w14:paraId="4180A9A5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&lt;h2 id="footnote-label" class="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dds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__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sr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-only"&gt;Footnotes&lt;/h2&gt;</w:t>
            </w:r>
          </w:p>
          <w:p w14:paraId="7FF90630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&lt;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ol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&gt;</w:t>
            </w:r>
          </w:p>
          <w:p w14:paraId="0F6F6B2F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&lt;li id="fn1"&gt;</w:t>
            </w:r>
          </w:p>
          <w:p w14:paraId="406F9469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  Citations must match its identifying number from the page. Footnote text includes identification of source or information. At the end</w:t>
            </w:r>
          </w:p>
          <w:p w14:paraId="139D4BAD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  of each footnote, a back-to-citation link navigates users to the original page text.</w:t>
            </w:r>
          </w:p>
          <w:p w14:paraId="146CE2EC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  &lt;a 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="#ref1" title="Jump back to footnote 1 in the text." aria-label="Back to reference 1"</w:t>
            </w:r>
            <w:proofErr w:type="gramStart"/>
            <w:r w:rsidRPr="00E64322">
              <w:rPr>
                <w:rFonts w:ascii="Courier New" w:hAnsi="Courier New" w:cs="Courier New"/>
                <w:sz w:val="16"/>
                <w:szCs w:val="20"/>
              </w:rPr>
              <w:t>&gt;[</w:t>
            </w:r>
            <w:proofErr w:type="gramEnd"/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↑ ]&lt;/a&gt;</w:t>
            </w:r>
          </w:p>
          <w:p w14:paraId="304A3E9E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&lt;/li&gt;</w:t>
            </w:r>
          </w:p>
          <w:p w14:paraId="2B5106CC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</w:p>
          <w:p w14:paraId="5E7E79F4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&lt;li id="fn2"&gt;</w:t>
            </w:r>
          </w:p>
          <w:p w14:paraId="3519682C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  In this context, footnote text includes information related to contingencies, exclusions, dates valid, or similar details.</w:t>
            </w:r>
          </w:p>
          <w:p w14:paraId="2ABE345B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  &lt;a 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href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="#ref2" title="Jump back to footnote 2 in the text." aria-label="Back to reference 2"</w:t>
            </w:r>
            <w:proofErr w:type="gramStart"/>
            <w:r w:rsidRPr="00E64322">
              <w:rPr>
                <w:rFonts w:ascii="Courier New" w:hAnsi="Courier New" w:cs="Courier New"/>
                <w:sz w:val="16"/>
                <w:szCs w:val="20"/>
              </w:rPr>
              <w:t>&gt;[</w:t>
            </w:r>
            <w:proofErr w:type="gramEnd"/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↑ ]&lt;/a&gt;</w:t>
            </w:r>
          </w:p>
          <w:p w14:paraId="5DEB4EC3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  &lt;/li&gt;</w:t>
            </w:r>
          </w:p>
          <w:p w14:paraId="27398886" w14:textId="77777777" w:rsidR="002B42A0" w:rsidRPr="00E64322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 xml:space="preserve">  &lt;/</w:t>
            </w:r>
            <w:proofErr w:type="spellStart"/>
            <w:r w:rsidRPr="00E64322">
              <w:rPr>
                <w:rFonts w:ascii="Courier New" w:hAnsi="Courier New" w:cs="Courier New"/>
                <w:sz w:val="16"/>
                <w:szCs w:val="20"/>
              </w:rPr>
              <w:t>ol</w:t>
            </w:r>
            <w:proofErr w:type="spellEnd"/>
            <w:r w:rsidRPr="00E64322">
              <w:rPr>
                <w:rFonts w:ascii="Courier New" w:hAnsi="Courier New" w:cs="Courier New"/>
                <w:sz w:val="16"/>
                <w:szCs w:val="20"/>
              </w:rPr>
              <w:t>&gt;</w:t>
            </w:r>
          </w:p>
          <w:p w14:paraId="65CE1B42" w14:textId="77777777" w:rsidR="002B42A0" w:rsidRDefault="002B42A0" w:rsidP="002B42A0">
            <w:pPr>
              <w:pStyle w:val="BodyText"/>
              <w:rPr>
                <w:rFonts w:ascii="Courier New" w:hAnsi="Courier New" w:cs="Courier New"/>
                <w:sz w:val="16"/>
                <w:szCs w:val="20"/>
              </w:rPr>
            </w:pPr>
            <w:r w:rsidRPr="00E64322">
              <w:rPr>
                <w:rFonts w:ascii="Courier New" w:hAnsi="Courier New" w:cs="Courier New"/>
                <w:sz w:val="16"/>
                <w:szCs w:val="20"/>
              </w:rPr>
              <w:t>&lt;/footer&gt;</w:t>
            </w:r>
          </w:p>
          <w:p w14:paraId="66F2989B" w14:textId="77777777" w:rsidR="00221F71" w:rsidRDefault="00221F71" w:rsidP="00221F71">
            <w:pPr>
              <w:rPr>
                <w:ins w:id="307" w:author="Anthony, Mary" w:date="2023-05-18T17:59:00Z"/>
                <w:b/>
                <w:bCs/>
              </w:rPr>
            </w:pPr>
            <w:r>
              <w:t xml:space="preserve">Highlighted text color: </w:t>
            </w:r>
            <w:r w:rsidRPr="00221F71">
              <w:rPr>
                <w:b/>
                <w:bCs/>
              </w:rPr>
              <w:t>217, 245, 253 RGB</w:t>
            </w:r>
            <w:r w:rsidR="00F86BB6">
              <w:rPr>
                <w:b/>
                <w:bCs/>
              </w:rPr>
              <w:t xml:space="preserve">; Hex </w:t>
            </w:r>
            <w:r w:rsidR="00F86BB6" w:rsidRPr="00F86BB6">
              <w:rPr>
                <w:b/>
                <w:bCs/>
              </w:rPr>
              <w:t>#D9F5FD</w:t>
            </w:r>
          </w:p>
          <w:p w14:paraId="611DFEA1" w14:textId="77777777" w:rsidR="001C679B" w:rsidRDefault="001C679B" w:rsidP="00221F71">
            <w:pPr>
              <w:rPr>
                <w:ins w:id="308" w:author="Anthony, Mary" w:date="2023-05-18T17:59:00Z"/>
                <w:b/>
                <w:bCs/>
              </w:rPr>
            </w:pPr>
          </w:p>
          <w:p w14:paraId="14EAFD78" w14:textId="5E407A16" w:rsidR="001C679B" w:rsidRDefault="001C679B" w:rsidP="00221F71">
            <w:ins w:id="309" w:author="Anthony, Mary" w:date="2023-05-18T17:59:00Z">
              <w:r w:rsidRPr="001C679B">
                <w:rPr>
                  <w:b/>
                  <w:bCs/>
                  <w:highlight w:val="yellow"/>
                  <w:rPrChange w:id="310" w:author="Anthony, Mary" w:date="2023-05-18T17:59:00Z">
                    <w:rPr>
                      <w:b/>
                      <w:bCs/>
                    </w:rPr>
                  </w:rPrChange>
                </w:rPr>
                <w:t>On hold</w:t>
              </w:r>
            </w:ins>
          </w:p>
        </w:tc>
      </w:tr>
    </w:tbl>
    <w:p w14:paraId="359C9856" w14:textId="48A6F4C9" w:rsidR="00890F27" w:rsidRDefault="00890F27" w:rsidP="00890F27">
      <w:pPr>
        <w:pStyle w:val="BodyText"/>
        <w:ind w:left="720"/>
      </w:pPr>
    </w:p>
    <w:p w14:paraId="3C26364C" w14:textId="4BA74A9E" w:rsidR="00156484" w:rsidRDefault="00156484" w:rsidP="0089532B">
      <w:pPr>
        <w:pStyle w:val="Heading2"/>
      </w:pPr>
      <w:bookmarkStart w:id="311" w:name="_Toc135317643"/>
      <w:r>
        <w:t>Feature updates</w:t>
      </w:r>
      <w:bookmarkEnd w:id="311"/>
    </w:p>
    <w:p w14:paraId="1CC00266" w14:textId="003282E8" w:rsidR="00156484" w:rsidRPr="001B6FB8" w:rsidRDefault="00156484" w:rsidP="00156484">
      <w:pPr>
        <w:pStyle w:val="Heading3"/>
        <w:rPr>
          <w:highlight w:val="yellow"/>
          <w:rPrChange w:id="312" w:author="Anthony, Mary" w:date="2023-05-18T15:45:00Z">
            <w:rPr/>
          </w:rPrChange>
        </w:rPr>
      </w:pPr>
      <w:bookmarkStart w:id="313" w:name="_Toc135317644"/>
      <w:r>
        <w:t xml:space="preserve">Imagemap attribute in HTML5 </w:t>
      </w:r>
      <w:r w:rsidR="00D24CC8">
        <w:t>Web</w:t>
      </w:r>
      <w:r w:rsidR="008149F8">
        <w:t xml:space="preserve"> </w:t>
      </w:r>
      <w:r w:rsidR="00D24CC8">
        <w:t>Help</w:t>
      </w:r>
      <w:r>
        <w:t xml:space="preserve"> output</w:t>
      </w:r>
      <w:ins w:id="314" w:author="Anthony, Mary" w:date="2023-05-18T15:45:00Z">
        <w:r w:rsidR="001B6FB8">
          <w:t xml:space="preserve"> </w:t>
        </w:r>
        <w:r w:rsidR="001B6FB8" w:rsidRPr="001B6FB8">
          <w:rPr>
            <w:highlight w:val="yellow"/>
            <w:rPrChange w:id="315" w:author="Anthony, Mary" w:date="2023-05-18T15:45:00Z">
              <w:rPr/>
            </w:rPrChange>
          </w:rPr>
          <w:t>(on hold)</w:t>
        </w:r>
      </w:ins>
      <w:bookmarkEnd w:id="313"/>
    </w:p>
    <w:p w14:paraId="657BCAE4" w14:textId="2C228406" w:rsidR="00156484" w:rsidRDefault="00156484" w:rsidP="00156484">
      <w:pPr>
        <w:pStyle w:val="BodyText"/>
        <w:ind w:left="576"/>
        <w:rPr>
          <w:ins w:id="316" w:author="Anthony, Mary" w:date="2023-05-18T15:45:00Z"/>
        </w:rPr>
      </w:pPr>
      <w:r>
        <w:t xml:space="preserve">Currently, the image map attribute is not enabled in HTML5 WebHelp output This must be enabled to </w:t>
      </w:r>
      <w:r w:rsidR="009C59D7">
        <w:t>allow writers to map the image with a</w:t>
      </w:r>
      <w:r w:rsidR="00BC0E2F">
        <w:t xml:space="preserve">nother topic or an external link. </w:t>
      </w:r>
    </w:p>
    <w:p w14:paraId="432FB0A6" w14:textId="330BF3E4" w:rsidR="001B6FB8" w:rsidRDefault="001B6FB8" w:rsidP="00156484">
      <w:pPr>
        <w:pStyle w:val="BodyText"/>
        <w:ind w:left="576"/>
      </w:pPr>
      <w:ins w:id="317" w:author="Anthony, Mary" w:date="2023-05-18T15:45:00Z">
        <w:r w:rsidRPr="001B6FB8">
          <w:rPr>
            <w:highlight w:val="yellow"/>
            <w:rPrChange w:id="318" w:author="Anthony, Mary" w:date="2023-05-18T15:45:00Z">
              <w:rPr/>
            </w:rPrChange>
          </w:rPr>
          <w:t>Please do not work on this change as we need more use cases for HTMl5 WebHelp.</w:t>
        </w:r>
      </w:ins>
    </w:p>
    <w:p w14:paraId="0B0A80D5" w14:textId="147CAB73" w:rsidR="00E34879" w:rsidRDefault="000F30EF" w:rsidP="00E34879">
      <w:pPr>
        <w:pStyle w:val="Heading3"/>
      </w:pPr>
      <w:bookmarkStart w:id="319" w:name="_Toc135317645"/>
      <w:r>
        <w:t>S</w:t>
      </w:r>
      <w:r w:rsidR="00E34879">
        <w:t>tar rating in Search results</w:t>
      </w:r>
      <w:bookmarkEnd w:id="319"/>
    </w:p>
    <w:p w14:paraId="40E2AB2F" w14:textId="3FC236F9" w:rsidR="00E34879" w:rsidRPr="00E34879" w:rsidRDefault="00E34879" w:rsidP="00E34879">
      <w:pPr>
        <w:pStyle w:val="BodyText"/>
        <w:ind w:left="576"/>
      </w:pPr>
      <w:r>
        <w:t xml:space="preserve">Remove </w:t>
      </w:r>
      <w:r w:rsidR="000F30EF">
        <w:t>the star ratings in search results. It does not serve any purpose.</w:t>
      </w:r>
    </w:p>
    <w:p w14:paraId="361AF32D" w14:textId="1DAE209F" w:rsidR="00FD37F2" w:rsidRDefault="00D20A60" w:rsidP="0089532B">
      <w:pPr>
        <w:pStyle w:val="Heading2"/>
      </w:pPr>
      <w:bookmarkStart w:id="320" w:name="_Toc135317646"/>
      <w:r>
        <w:t>Bug fixes</w:t>
      </w:r>
      <w:bookmarkEnd w:id="320"/>
    </w:p>
    <w:p w14:paraId="3A0F78A6" w14:textId="01EE8396" w:rsidR="00FD37F2" w:rsidRDefault="005145F3" w:rsidP="0020616A">
      <w:pPr>
        <w:pStyle w:val="Heading3"/>
      </w:pPr>
      <w:bookmarkStart w:id="321" w:name="_Toc135317647"/>
      <w:r>
        <w:t xml:space="preserve">Output </w:t>
      </w:r>
      <w:r w:rsidR="009F5B16">
        <w:t>Size reduction</w:t>
      </w:r>
      <w:bookmarkEnd w:id="321"/>
    </w:p>
    <w:p w14:paraId="0612914C" w14:textId="6305A148" w:rsidR="009F5B16" w:rsidRDefault="009F5B16" w:rsidP="00890F27">
      <w:pPr>
        <w:pStyle w:val="BodyText"/>
        <w:ind w:left="720"/>
      </w:pPr>
      <w:r>
        <w:t xml:space="preserve">Reduce the size of the output by removing </w:t>
      </w:r>
      <w:r w:rsidR="005145F3">
        <w:t>non-relevant files from the output package.</w:t>
      </w:r>
    </w:p>
    <w:p w14:paraId="4BD4173D" w14:textId="350862ED" w:rsidR="00BD5F7C" w:rsidRDefault="00000000" w:rsidP="00BD5F7C">
      <w:pPr>
        <w:pStyle w:val="Heading3"/>
      </w:pPr>
      <w:hyperlink r:id="rId24" w:history="1">
        <w:bookmarkStart w:id="322" w:name="_Toc135317648"/>
        <w:r w:rsidR="00BD5F7C" w:rsidRPr="00114120">
          <w:rPr>
            <w:rStyle w:val="Hyperlink"/>
          </w:rPr>
          <w:t>https://jira.gtie.dell.com/browse/IDPL-19339</w:t>
        </w:r>
      </w:hyperlink>
      <w:r w:rsidR="00BD5F7C">
        <w:t xml:space="preserve"> - Fix </w:t>
      </w:r>
      <w:r w:rsidR="00647355">
        <w:t>the numbering</w:t>
      </w:r>
      <w:r w:rsidR="00E37CFB">
        <w:t xml:space="preserve"> issue in footnotes</w:t>
      </w:r>
      <w:bookmarkEnd w:id="322"/>
    </w:p>
    <w:p w14:paraId="2A9B4E0A" w14:textId="6F7B16F6" w:rsidR="00E37CFB" w:rsidRDefault="00E37CFB" w:rsidP="00E37CFB">
      <w:pPr>
        <w:pStyle w:val="BodyText"/>
        <w:ind w:left="720"/>
        <w:rPr>
          <w:ins w:id="323" w:author="Anthony, Mary" w:date="2023-05-18T15:44:00Z"/>
        </w:rPr>
      </w:pPr>
      <w:commentRangeStart w:id="324"/>
      <w:r>
        <w:t>The</w:t>
      </w:r>
      <w:r w:rsidR="00C52A37">
        <w:t xml:space="preserve"> foot notes are not displayed as numbers and instead it is displayed in alphabet letters. This issue must be fixed and then be aligned with th</w:t>
      </w:r>
      <w:r w:rsidR="00156484">
        <w:t>e DDS (see above).</w:t>
      </w:r>
      <w:commentRangeEnd w:id="324"/>
      <w:r w:rsidR="008149F8">
        <w:rPr>
          <w:rStyle w:val="CommentReference"/>
        </w:rPr>
        <w:commentReference w:id="324"/>
      </w:r>
    </w:p>
    <w:p w14:paraId="602CC3F7" w14:textId="7160A30E" w:rsidR="00666511" w:rsidRDefault="00666511" w:rsidP="00E37CFB">
      <w:pPr>
        <w:pStyle w:val="BodyText"/>
        <w:ind w:left="720"/>
      </w:pPr>
      <w:ins w:id="325" w:author="Anthony, Mary" w:date="2023-05-18T15:44:00Z">
        <w:r>
          <w:t xml:space="preserve">The numbering must be fixed but the change that requires JS file update can be </w:t>
        </w:r>
      </w:ins>
      <w:ins w:id="326" w:author="Anthony, Mary" w:date="2023-05-18T15:45:00Z">
        <w:r>
          <w:t>exempted.</w:t>
        </w:r>
      </w:ins>
    </w:p>
    <w:p w14:paraId="74E5EC99" w14:textId="1422BFEE" w:rsidR="001E308C" w:rsidRDefault="00666511" w:rsidP="001E308C">
      <w:pPr>
        <w:pStyle w:val="Heading3"/>
      </w:pPr>
      <w:ins w:id="327" w:author="Anthony, Mary" w:date="2023-05-18T15:44:00Z">
        <w:r>
          <w:lastRenderedPageBreak/>
          <w:fldChar w:fldCharType="begin"/>
        </w:r>
        <w:r>
          <w:instrText xml:space="preserve"> HYPERLINK "</w:instrText>
        </w:r>
        <w:r w:rsidRPr="00666511">
          <w:instrText>https://jira.gtie.dell.com/browse/IDPL-20886</w:instrText>
        </w:r>
        <w:r>
          <w:instrText xml:space="preserve">" </w:instrText>
        </w:r>
        <w:r>
          <w:fldChar w:fldCharType="separate"/>
        </w:r>
        <w:bookmarkStart w:id="328" w:name="_Toc135317649"/>
        <w:r w:rsidRPr="00A14BF0">
          <w:rPr>
            <w:rStyle w:val="Hyperlink"/>
          </w:rPr>
          <w:t>https://jira.gtie.dell.com/browse/IDPL-20886</w:t>
        </w:r>
        <w:r>
          <w:fldChar w:fldCharType="end"/>
        </w:r>
        <w:r>
          <w:t xml:space="preserve"> </w:t>
        </w:r>
      </w:ins>
      <w:r w:rsidR="001E308C">
        <w:t>Responsive help</w:t>
      </w:r>
      <w:bookmarkEnd w:id="328"/>
      <w:ins w:id="329" w:author="Anthony, Mary" w:date="2023-05-18T15:43:00Z">
        <w:r>
          <w:t xml:space="preserve"> </w:t>
        </w:r>
      </w:ins>
    </w:p>
    <w:p w14:paraId="0C656DCF" w14:textId="2CF5AA9C" w:rsidR="001E308C" w:rsidRDefault="001E308C" w:rsidP="001E308C">
      <w:pPr>
        <w:pStyle w:val="BodyText"/>
        <w:ind w:left="576"/>
      </w:pPr>
      <w:r>
        <w:t xml:space="preserve">In responsive help, the </w:t>
      </w:r>
      <w:proofErr w:type="gramStart"/>
      <w:r>
        <w:t>Home</w:t>
      </w:r>
      <w:proofErr w:type="gramEnd"/>
      <w:r>
        <w:t xml:space="preserve"> link is clipped.</w:t>
      </w:r>
      <w:r w:rsidR="006C524B">
        <w:t xml:space="preserve"> Align the broken </w:t>
      </w:r>
      <w:proofErr w:type="gramStart"/>
      <w:r w:rsidR="006C524B">
        <w:t>Home</w:t>
      </w:r>
      <w:proofErr w:type="gramEnd"/>
      <w:r w:rsidR="006C524B">
        <w:t xml:space="preserve"> link to </w:t>
      </w:r>
      <w:r w:rsidR="005C6EB3">
        <w:t>be visible</w:t>
      </w:r>
      <w:r w:rsidR="00301165">
        <w:t>.</w:t>
      </w:r>
    </w:p>
    <w:p w14:paraId="4183913D" w14:textId="0D8A639A" w:rsidR="001E308C" w:rsidRPr="001E308C" w:rsidRDefault="00D8487D" w:rsidP="001E308C">
      <w:pPr>
        <w:pStyle w:val="BodyText"/>
        <w:ind w:left="576"/>
      </w:pPr>
      <w:r>
        <w:rPr>
          <w:noProof/>
        </w:rPr>
        <w:drawing>
          <wp:inline distT="0" distB="0" distL="0" distR="0" wp14:anchorId="111BCDB6" wp14:editId="57734FC7">
            <wp:extent cx="1492250" cy="2199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7322" cy="22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6345" w14:textId="20CA1097" w:rsidR="005145F3" w:rsidRDefault="0020616A" w:rsidP="00480D73">
      <w:pPr>
        <w:pStyle w:val="Heading2"/>
      </w:pPr>
      <w:bookmarkStart w:id="330" w:name="_Toc135317650"/>
      <w:r>
        <w:t>Accessibility fixes</w:t>
      </w:r>
      <w:bookmarkEnd w:id="330"/>
    </w:p>
    <w:p w14:paraId="4C699BAA" w14:textId="42BEEAAF" w:rsidR="004025B9" w:rsidRDefault="004025B9" w:rsidP="00BA293E">
      <w:pPr>
        <w:pStyle w:val="Heading3"/>
      </w:pPr>
      <w:bookmarkStart w:id="331" w:name="_Toc135317651"/>
      <w:r>
        <w:t>Headings in each topic to be al</w:t>
      </w:r>
      <w:r w:rsidR="00660DDA">
        <w:t>igned with the breadcrumb</w:t>
      </w:r>
      <w:bookmarkEnd w:id="331"/>
    </w:p>
    <w:p w14:paraId="08F98C63" w14:textId="67700AE7" w:rsidR="00660DDA" w:rsidRDefault="00660DDA" w:rsidP="00660DDA">
      <w:pPr>
        <w:pStyle w:val="BodyText"/>
        <w:ind w:left="720"/>
      </w:pPr>
      <w:r>
        <w:t xml:space="preserve">Currently, the heading texts in each topic is not aligned with the </w:t>
      </w:r>
      <w:r w:rsidR="00215153">
        <w:t>breadcrumb</w:t>
      </w:r>
      <w:r>
        <w:t>. It is indented. This fails the accessibility check.</w:t>
      </w:r>
    </w:p>
    <w:p w14:paraId="57A16A11" w14:textId="2BF7698C" w:rsidR="00660DDA" w:rsidRPr="00660DDA" w:rsidRDefault="008953CD" w:rsidP="00660DDA">
      <w:pPr>
        <w:pStyle w:val="BodyText"/>
        <w:ind w:left="720"/>
      </w:pPr>
      <w:r>
        <w:rPr>
          <w:noProof/>
        </w:rPr>
        <w:drawing>
          <wp:inline distT="0" distB="0" distL="0" distR="0" wp14:anchorId="4D98DD13" wp14:editId="7450E877">
            <wp:extent cx="3090754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192" cy="10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7DC9" w14:textId="786EC432" w:rsidR="0020616A" w:rsidRDefault="00BA293E" w:rsidP="00BA293E">
      <w:pPr>
        <w:pStyle w:val="Heading3"/>
      </w:pPr>
      <w:bookmarkStart w:id="332" w:name="_Toc135317652"/>
      <w:r>
        <w:t>Back to top button is not accessible by reader or keyboard</w:t>
      </w:r>
      <w:bookmarkEnd w:id="332"/>
    </w:p>
    <w:p w14:paraId="4ADFC131" w14:textId="41965512" w:rsidR="002410AC" w:rsidRDefault="002410AC" w:rsidP="00056C6A">
      <w:pPr>
        <w:pStyle w:val="BodyText"/>
        <w:ind w:left="720"/>
      </w:pPr>
      <w:r>
        <w:t xml:space="preserve">The Back to Top button does not have </w:t>
      </w:r>
      <w:r w:rsidR="00FE2D0C">
        <w:t>an</w:t>
      </w:r>
      <w:r>
        <w:t xml:space="preserve"> accessible </w:t>
      </w:r>
      <w:r w:rsidR="00635CA0">
        <w:t>label</w:t>
      </w:r>
    </w:p>
    <w:p w14:paraId="7DD581D2" w14:textId="3E8D3966" w:rsidR="00056C6A" w:rsidRDefault="00BA293E" w:rsidP="00056C6A">
      <w:pPr>
        <w:pStyle w:val="BodyText"/>
        <w:ind w:left="720"/>
      </w:pPr>
      <w:r>
        <w:t>The back to top button</w:t>
      </w:r>
      <w:r w:rsidR="00064C34">
        <w:t xml:space="preserve"> </w:t>
      </w:r>
      <w:r w:rsidR="00FF4E53">
        <w:rPr>
          <w:noProof/>
        </w:rPr>
        <w:drawing>
          <wp:inline distT="0" distB="0" distL="0" distR="0" wp14:anchorId="49C3B9CA" wp14:editId="48A31E67">
            <wp:extent cx="3810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30" cy="3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each topic (large topic)</w:t>
      </w:r>
      <w:r w:rsidR="00FF4E53">
        <w:t xml:space="preserve"> must be accessible by </w:t>
      </w:r>
      <w:r w:rsidR="00056C6A">
        <w:t>the keyboard and clicking from keyboard should return to top of the page</w:t>
      </w:r>
    </w:p>
    <w:p w14:paraId="3763F59E" w14:textId="77777777" w:rsidR="006C58A5" w:rsidRDefault="006C58A5" w:rsidP="006C58A5">
      <w:pPr>
        <w:pStyle w:val="BodyText"/>
        <w:ind w:left="720"/>
      </w:pPr>
      <w:r>
        <w:t>ensure that each custom button element includes the following:</w:t>
      </w:r>
    </w:p>
    <w:p w14:paraId="10D28E03" w14:textId="77777777" w:rsidR="006C58A5" w:rsidRDefault="006C58A5" w:rsidP="006C58A5">
      <w:pPr>
        <w:pStyle w:val="BodyText"/>
        <w:ind w:left="720"/>
      </w:pPr>
    </w:p>
    <w:p w14:paraId="789EB3DF" w14:textId="77777777" w:rsidR="006C58A5" w:rsidRDefault="006C58A5" w:rsidP="006C58A5">
      <w:pPr>
        <w:pStyle w:val="BodyText"/>
        <w:ind w:left="720"/>
      </w:pPr>
      <w:r>
        <w:t>- role="button"</w:t>
      </w:r>
    </w:p>
    <w:p w14:paraId="7B676759" w14:textId="77777777" w:rsidR="006C58A5" w:rsidRDefault="006C58A5" w:rsidP="006C58A5">
      <w:pPr>
        <w:pStyle w:val="BodyText"/>
        <w:ind w:left="720"/>
      </w:pPr>
      <w:r>
        <w:t xml:space="preserve">- </w:t>
      </w:r>
      <w:proofErr w:type="spellStart"/>
      <w:r>
        <w:t>tabindex</w:t>
      </w:r>
      <w:proofErr w:type="spellEnd"/>
      <w:r>
        <w:t>="0"</w:t>
      </w:r>
    </w:p>
    <w:p w14:paraId="48F4AC8E" w14:textId="77777777" w:rsidR="006C58A5" w:rsidRDefault="006C58A5" w:rsidP="006C58A5">
      <w:pPr>
        <w:pStyle w:val="BodyText"/>
        <w:ind w:left="720"/>
      </w:pPr>
      <w:r>
        <w:t>- The appropriate scripting in place so that the element can be selected by keyboard users using the ENTER key and SPACE key, and by mouse click.</w:t>
      </w:r>
    </w:p>
    <w:p w14:paraId="4D45F4C6" w14:textId="6381841F" w:rsidR="006C58A5" w:rsidRDefault="006C58A5" w:rsidP="006C58A5">
      <w:pPr>
        <w:pStyle w:val="BodyText"/>
        <w:ind w:left="720"/>
      </w:pPr>
      <w:r>
        <w:t xml:space="preserve">- Make sure on activation of </w:t>
      </w:r>
      <w:r w:rsidRPr="00C910EC">
        <w:rPr>
          <w:b/>
          <w:bCs/>
        </w:rPr>
        <w:t>'Back to Top</w:t>
      </w:r>
      <w:r w:rsidR="008149F8" w:rsidRPr="00C910EC">
        <w:rPr>
          <w:b/>
          <w:bCs/>
        </w:rPr>
        <w:t>’ button</w:t>
      </w:r>
      <w:r>
        <w:t>, tab key focus should be moved to the first interactive element of the main region instead of going to the address bar.</w:t>
      </w:r>
    </w:p>
    <w:p w14:paraId="45E4D502" w14:textId="53AF2476" w:rsidR="00BA293E" w:rsidRDefault="00056C6A" w:rsidP="00056C6A">
      <w:pPr>
        <w:pStyle w:val="BodyText"/>
        <w:ind w:left="720"/>
      </w:pPr>
      <w:r>
        <w:t xml:space="preserve">The screen reader </w:t>
      </w:r>
      <w:r w:rsidR="00EB443F">
        <w:t>should read the button</w:t>
      </w:r>
      <w:r w:rsidR="00D57245">
        <w:t>.</w:t>
      </w:r>
    </w:p>
    <w:p w14:paraId="72D2CC4D" w14:textId="7B677F9C" w:rsidR="00D57245" w:rsidRDefault="00C7106E" w:rsidP="00C7106E">
      <w:pPr>
        <w:pStyle w:val="Heading3"/>
      </w:pPr>
      <w:bookmarkStart w:id="333" w:name="_Toc135317653"/>
      <w:r>
        <w:lastRenderedPageBreak/>
        <w:t xml:space="preserve">Images </w:t>
      </w:r>
      <w:r w:rsidR="00496B5B">
        <w:t>are not accessible when clicked on and the actual size of the image is displayed</w:t>
      </w:r>
      <w:bookmarkEnd w:id="333"/>
    </w:p>
    <w:p w14:paraId="32AE5A3F" w14:textId="21CE4AE7" w:rsidR="00496B5B" w:rsidRDefault="00496B5B" w:rsidP="00496B5B">
      <w:pPr>
        <w:pStyle w:val="BodyText"/>
      </w:pPr>
      <w:r>
        <w:t>Images</w:t>
      </w:r>
      <w:r w:rsidRPr="00496B5B">
        <w:t>, when mouse users hover and activate the images, a modal dialog appears with the image in a full screen. But same functionality is not accessible for keyboard and screen reader</w:t>
      </w:r>
      <w:r w:rsidR="00677D44">
        <w:t>.</w:t>
      </w:r>
    </w:p>
    <w:p w14:paraId="34EE9596" w14:textId="55DDCD75" w:rsidR="00677D44" w:rsidRPr="00496B5B" w:rsidRDefault="00677D44" w:rsidP="00496B5B">
      <w:pPr>
        <w:pStyle w:val="BodyText"/>
      </w:pPr>
      <w:r>
        <w:t xml:space="preserve">The images must </w:t>
      </w:r>
      <w:r w:rsidR="00BE1EAC">
        <w:t>display when using a keyboard.</w:t>
      </w:r>
    </w:p>
    <w:p w14:paraId="0F34F790" w14:textId="77777777" w:rsidR="00D57245" w:rsidRPr="00BA293E" w:rsidRDefault="00D57245" w:rsidP="00056C6A">
      <w:pPr>
        <w:pStyle w:val="BodyText"/>
        <w:ind w:left="720"/>
      </w:pPr>
    </w:p>
    <w:p w14:paraId="049A9FCB" w14:textId="1A624763" w:rsidR="00237ECF" w:rsidRDefault="00F74DCC" w:rsidP="00D60A31">
      <w:pPr>
        <w:pStyle w:val="Heading3"/>
      </w:pPr>
      <w:bookmarkStart w:id="334" w:name="_Toc135317654"/>
      <w:r>
        <w:t>Breadcrumb is not recognized by screen reader</w:t>
      </w:r>
      <w:bookmarkEnd w:id="334"/>
    </w:p>
    <w:p w14:paraId="1E94FBF8" w14:textId="28ECE947" w:rsidR="00F74DCC" w:rsidRDefault="00F74DCC" w:rsidP="00F74DCC">
      <w:pPr>
        <w:pStyle w:val="BodyText"/>
        <w:ind w:left="720"/>
      </w:pPr>
      <w:r>
        <w:t xml:space="preserve">The bread crumb </w:t>
      </w:r>
      <w:r w:rsidR="008725CC">
        <w:t>must be recognized by the screen reader.</w:t>
      </w:r>
    </w:p>
    <w:p w14:paraId="303E9111" w14:textId="0A109EE5" w:rsidR="00D801C4" w:rsidRDefault="00D801C4" w:rsidP="00F74DCC">
      <w:pPr>
        <w:pStyle w:val="BodyText"/>
        <w:ind w:left="720"/>
      </w:pPr>
      <w:r>
        <w:rPr>
          <w:noProof/>
        </w:rPr>
        <w:drawing>
          <wp:inline distT="0" distB="0" distL="0" distR="0" wp14:anchorId="3AAC5D8E" wp14:editId="72270342">
            <wp:extent cx="4492625" cy="1627667"/>
            <wp:effectExtent l="19050" t="19050" r="22225" b="10795"/>
            <wp:docPr id="78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AD41AC12-9450-E153-B84B-158EBB2756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30">
                      <a:extLst>
                        <a:ext uri="{FF2B5EF4-FFF2-40B4-BE49-F238E27FC236}">
                          <a16:creationId xmlns:a16="http://schemas.microsoft.com/office/drawing/2014/main" id="{AD41AC12-9450-E153-B84B-158EBB2756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627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D521DE" w14:textId="177AB899" w:rsidR="00833F15" w:rsidRDefault="00833F15" w:rsidP="00F74DCC">
      <w:pPr>
        <w:pStyle w:val="BodyText"/>
        <w:ind w:left="720"/>
        <w:rPr>
          <w:ins w:id="335" w:author="Anthony, Mary" w:date="2023-05-18T15:46:00Z"/>
        </w:rPr>
      </w:pPr>
      <w:r w:rsidRPr="00833F15">
        <w:t>Use aria-label="breadcrumb" within &lt;nav&gt; tag to label the breadcrumb region. Keep only breadcrumb links within &lt;nav&gt; &lt;/nav&gt; element. Move previous, next and print out of the &lt;nav&gt; &lt;/nav&gt; element.</w:t>
      </w:r>
    </w:p>
    <w:p w14:paraId="5A087E61" w14:textId="77777777" w:rsidR="001B6FB8" w:rsidRPr="00F74DCC" w:rsidRDefault="001B6FB8" w:rsidP="00F74DCC">
      <w:pPr>
        <w:pStyle w:val="BodyText"/>
        <w:ind w:left="720"/>
      </w:pPr>
    </w:p>
    <w:p w14:paraId="01132F8B" w14:textId="1D76B771" w:rsidR="003172D5" w:rsidRDefault="003172D5" w:rsidP="003172D5">
      <w:pPr>
        <w:pStyle w:val="Heading3"/>
      </w:pPr>
      <w:bookmarkStart w:id="336" w:name="_Toc135317655"/>
      <w:r>
        <w:t xml:space="preserve">Admonitions are rendered as table </w:t>
      </w:r>
      <w:ins w:id="337" w:author="Anthony, Mary" w:date="2023-05-18T15:52:00Z">
        <w:r w:rsidR="000B74E6">
          <w:br/>
        </w:r>
        <w:r w:rsidR="000B74E6" w:rsidRPr="000B74E6">
          <w:rPr>
            <w:highlight w:val="yellow"/>
            <w:rPrChange w:id="338" w:author="Anthony, Mary" w:date="2023-05-18T15:52:00Z">
              <w:rPr/>
            </w:rPrChange>
          </w:rPr>
          <w:t>On hold – because this requires a lot of Dev effort. I will call it out as an exemption in the Accessibility report</w:t>
        </w:r>
      </w:ins>
      <w:bookmarkEnd w:id="336"/>
    </w:p>
    <w:p w14:paraId="2EC622CC" w14:textId="4B1E278D" w:rsidR="003172D5" w:rsidRDefault="003172D5" w:rsidP="003172D5">
      <w:pPr>
        <w:pStyle w:val="BodyText"/>
        <w:ind w:left="720"/>
      </w:pPr>
      <w:r>
        <w:t xml:space="preserve">The Notes. Cautions and Warning info is rendered as Table. The source does is not from a table and hence </w:t>
      </w:r>
      <w:r w:rsidR="00984E03">
        <w:t xml:space="preserve">table markup must not be used </w:t>
      </w:r>
    </w:p>
    <w:p w14:paraId="4CE5A815" w14:textId="69B8B35F" w:rsidR="009956A9" w:rsidRDefault="009956A9" w:rsidP="003172D5">
      <w:pPr>
        <w:pStyle w:val="BodyText"/>
        <w:ind w:left="720"/>
      </w:pPr>
      <w:r>
        <w:t>All Notes, Cautions and Warning text used in each topic should not be rendered as a Table</w:t>
      </w:r>
    </w:p>
    <w:p w14:paraId="0BA67674" w14:textId="3EFDCF8E" w:rsidR="0099674E" w:rsidRPr="003172D5" w:rsidRDefault="0099674E" w:rsidP="003172D5">
      <w:pPr>
        <w:pStyle w:val="BodyText"/>
        <w:ind w:left="720"/>
      </w:pPr>
      <w:r>
        <w:rPr>
          <w:noProof/>
        </w:rPr>
        <w:drawing>
          <wp:inline distT="0" distB="0" distL="0" distR="0" wp14:anchorId="2A104BCF" wp14:editId="48C70DBB">
            <wp:extent cx="3791828" cy="1621473"/>
            <wp:effectExtent l="19050" t="19050" r="1841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9377" cy="1628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1AFD7" w14:textId="264092EF" w:rsidR="00237ECF" w:rsidRDefault="00B25B2F" w:rsidP="00D60A31">
      <w:pPr>
        <w:pStyle w:val="Heading3"/>
      </w:pPr>
      <w:bookmarkStart w:id="339" w:name="_Toc135317656"/>
      <w:r>
        <w:t>Related heading text are not marked as heading tags</w:t>
      </w:r>
      <w:bookmarkEnd w:id="339"/>
    </w:p>
    <w:p w14:paraId="02580EF2" w14:textId="1BB8C423" w:rsidR="00B25B2F" w:rsidRDefault="00B25B2F" w:rsidP="00B25B2F">
      <w:pPr>
        <w:pStyle w:val="BodyText"/>
        <w:ind w:left="720"/>
      </w:pPr>
      <w:r>
        <w:t>Related heading text (Related Text, Related Concept, Related Task) are to be marked as H</w:t>
      </w:r>
      <w:r w:rsidR="00903AA8">
        <w:t>3</w:t>
      </w:r>
      <w:r w:rsidR="00CC2E6B">
        <w:t xml:space="preserve"> </w:t>
      </w:r>
      <w:r>
        <w:t>tags.</w:t>
      </w:r>
    </w:p>
    <w:p w14:paraId="0213FA24" w14:textId="60A480EA" w:rsidR="00A428A8" w:rsidRDefault="00A428A8" w:rsidP="00B25B2F">
      <w:pPr>
        <w:pStyle w:val="BodyText"/>
        <w:ind w:left="720"/>
      </w:pPr>
      <w:r>
        <w:t>Currently the</w:t>
      </w:r>
      <w:r w:rsidR="00A56070">
        <w:t>y</w:t>
      </w:r>
      <w:r>
        <w:t xml:space="preserve"> are functioning as Section head.</w:t>
      </w:r>
    </w:p>
    <w:p w14:paraId="0414D070" w14:textId="6C19E1DE" w:rsidR="00D60A31" w:rsidRDefault="00051336" w:rsidP="00D60A31">
      <w:pPr>
        <w:pStyle w:val="Heading3"/>
      </w:pPr>
      <w:bookmarkStart w:id="340" w:name="_Toc135317657"/>
      <w:r>
        <w:lastRenderedPageBreak/>
        <w:t>Related links representation</w:t>
      </w:r>
      <w:bookmarkEnd w:id="340"/>
    </w:p>
    <w:p w14:paraId="71B79256" w14:textId="02239567" w:rsidR="00051336" w:rsidRDefault="00051336" w:rsidP="00051336">
      <w:pPr>
        <w:pStyle w:val="BodyText"/>
        <w:ind w:left="720"/>
      </w:pPr>
      <w:r>
        <w:t xml:space="preserve">Provide the related links </w:t>
      </w:r>
      <w:r w:rsidR="00245B75">
        <w:t>with an underline to distinguish from the normal text</w:t>
      </w:r>
      <w:r w:rsidR="001A79E2">
        <w:t>. The font text and color to be updated as per DDS 2.0</w:t>
      </w:r>
      <w:r w:rsidR="00675375">
        <w:t>.</w:t>
      </w:r>
    </w:p>
    <w:p w14:paraId="5A15EFA4" w14:textId="67485774" w:rsidR="00F31BAC" w:rsidRDefault="00F31BAC" w:rsidP="00F31BAC">
      <w:pPr>
        <w:pStyle w:val="Heading3"/>
      </w:pPr>
      <w:bookmarkStart w:id="341" w:name="_Toc135317658"/>
      <w:r>
        <w:t>Search results</w:t>
      </w:r>
      <w:bookmarkEnd w:id="341"/>
      <w:r>
        <w:t xml:space="preserve"> </w:t>
      </w:r>
    </w:p>
    <w:p w14:paraId="05410BF5" w14:textId="4090CF6E" w:rsidR="00F31BAC" w:rsidRDefault="00F31BAC" w:rsidP="00F31BAC">
      <w:pPr>
        <w:pStyle w:val="BodyText"/>
        <w:ind w:left="720"/>
      </w:pPr>
      <w:r>
        <w:t xml:space="preserve">The topics in the search result to display </w:t>
      </w:r>
      <w:r w:rsidR="00270EEB">
        <w:t>the text with an underline and make in bold.</w:t>
      </w:r>
    </w:p>
    <w:p w14:paraId="4D7F690B" w14:textId="5D5D1C15" w:rsidR="00D66DC2" w:rsidRDefault="00D66DC2" w:rsidP="00F31BAC">
      <w:pPr>
        <w:pStyle w:val="BodyText"/>
        <w:ind w:left="720"/>
      </w:pPr>
      <w:r>
        <w:t>Mark the search result links with H1 tags</w:t>
      </w:r>
    </w:p>
    <w:p w14:paraId="2B5EB427" w14:textId="1A14B6CC" w:rsidR="00270EEB" w:rsidRDefault="00C02124" w:rsidP="00270EEB">
      <w:pPr>
        <w:pStyle w:val="Heading3"/>
      </w:pPr>
      <w:bookmarkStart w:id="342" w:name="_Toc135317659"/>
      <w:r>
        <w:t>Search results pagination links</w:t>
      </w:r>
      <w:bookmarkEnd w:id="342"/>
    </w:p>
    <w:p w14:paraId="179DE11E" w14:textId="2E8B64AE" w:rsidR="00270EEB" w:rsidRDefault="00C02124" w:rsidP="00F31BAC">
      <w:pPr>
        <w:pStyle w:val="BodyText"/>
        <w:ind w:left="720"/>
      </w:pPr>
      <w:r>
        <w:t>If there are more than 10 results</w:t>
      </w:r>
      <w:r w:rsidR="00937CF9">
        <w:t xml:space="preserve">, the pagination links are not visible. </w:t>
      </w:r>
    </w:p>
    <w:p w14:paraId="1C8CDAF9" w14:textId="744B5E98" w:rsidR="00937CF9" w:rsidRDefault="00937CF9" w:rsidP="00F31BAC">
      <w:pPr>
        <w:pStyle w:val="BodyText"/>
        <w:ind w:left="720"/>
      </w:pPr>
      <w:r w:rsidRPr="00937CF9">
        <w:t>Wrap these pagination links in a &lt;nav&gt; tag then give the &lt;nav&gt; tag an aria-label="pagination".</w:t>
      </w:r>
    </w:p>
    <w:p w14:paraId="6D42D8CB" w14:textId="23B0782E" w:rsidR="001000E1" w:rsidRDefault="001000E1" w:rsidP="00F31BAC">
      <w:pPr>
        <w:pStyle w:val="BodyText"/>
        <w:ind w:left="720"/>
      </w:pPr>
      <w:r>
        <w:t>The active link is not identified for screen reader</w:t>
      </w:r>
    </w:p>
    <w:p w14:paraId="14D96E38" w14:textId="12554877" w:rsidR="003C66E3" w:rsidRDefault="003C66E3" w:rsidP="003C66E3">
      <w:pPr>
        <w:pStyle w:val="BodyText"/>
        <w:ind w:left="1440"/>
      </w:pPr>
      <w:r w:rsidRPr="003C66E3">
        <w:t xml:space="preserve">Either unlink the active link by removing the &lt;a&gt; </w:t>
      </w:r>
      <w:proofErr w:type="gramStart"/>
      <w:r w:rsidRPr="003C66E3">
        <w:t>tag, or</w:t>
      </w:r>
      <w:proofErr w:type="gramEnd"/>
      <w:r w:rsidRPr="003C66E3">
        <w:t xml:space="preserve"> add an aria-current="page" attribute to this link. Ensure that this attribute is removed when this link no longer represents the current page.</w:t>
      </w:r>
    </w:p>
    <w:p w14:paraId="3E2DAB3C" w14:textId="0B14FA01" w:rsidR="001000E1" w:rsidRDefault="003C66E3" w:rsidP="00F31BAC">
      <w:pPr>
        <w:pStyle w:val="BodyText"/>
        <w:ind w:left="720"/>
      </w:pPr>
      <w:r>
        <w:rPr>
          <w:noProof/>
        </w:rPr>
        <w:drawing>
          <wp:inline distT="0" distB="0" distL="0" distR="0" wp14:anchorId="3EC79F40" wp14:editId="0B353E82">
            <wp:extent cx="3267531" cy="771633"/>
            <wp:effectExtent l="0" t="0" r="0" b="9525"/>
            <wp:docPr id="91" name="Picture 90">
              <a:extLst xmlns:a="http://schemas.openxmlformats.org/drawingml/2006/main">
                <a:ext uri="{FF2B5EF4-FFF2-40B4-BE49-F238E27FC236}">
                  <a16:creationId xmlns:a16="http://schemas.microsoft.com/office/drawing/2014/main" id="{06EC944F-0D4B-4480-AB47-B4FEE16112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0">
                      <a:extLst>
                        <a:ext uri="{FF2B5EF4-FFF2-40B4-BE49-F238E27FC236}">
                          <a16:creationId xmlns:a16="http://schemas.microsoft.com/office/drawing/2014/main" id="{06EC944F-0D4B-4480-AB47-B4FEE16112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51A3" w14:textId="37825C06" w:rsidR="003C66E3" w:rsidRDefault="00872781" w:rsidP="00F31BAC">
      <w:pPr>
        <w:pStyle w:val="BodyText"/>
        <w:ind w:left="720"/>
      </w:pPr>
      <w:r w:rsidRPr="00872781">
        <w:t xml:space="preserve">When more than 20 results are found, the 'previous' link is disabled when the first page is active and 'next' link is disabled when last page is </w:t>
      </w:r>
      <w:proofErr w:type="gramStart"/>
      <w:r w:rsidRPr="00872781">
        <w:t>active</w:t>
      </w:r>
      <w:proofErr w:type="gramEnd"/>
      <w:r w:rsidRPr="00872781">
        <w:t xml:space="preserve"> but the same information is not conveyed for screen reader users.</w:t>
      </w:r>
    </w:p>
    <w:p w14:paraId="696CA27B" w14:textId="7F504AB9" w:rsidR="00872781" w:rsidRDefault="009F34BD" w:rsidP="00872781">
      <w:pPr>
        <w:pStyle w:val="BodyText"/>
        <w:ind w:left="1440"/>
      </w:pPr>
      <w:r>
        <w:t>Assign</w:t>
      </w:r>
      <w:r w:rsidR="00872781" w:rsidRPr="00872781">
        <w:t xml:space="preserve"> previous/next links aria-disabled="true", and role="button" attributes when the link is meant to be disabled. Make sure to remove the set the aria-disabled attribute to false when the link is meant to be reachable.</w:t>
      </w:r>
    </w:p>
    <w:p w14:paraId="63F567E6" w14:textId="19930CD8" w:rsidR="00872781" w:rsidRPr="00F31BAC" w:rsidRDefault="00872781" w:rsidP="00872781">
      <w:pPr>
        <w:pStyle w:val="BodyText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8184D9" wp14:editId="37A5169C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2495898" cy="562053"/>
            <wp:effectExtent l="0" t="0" r="0" b="9525"/>
            <wp:wrapNone/>
            <wp:docPr id="93" name="Picture 92">
              <a:extLst xmlns:a="http://schemas.openxmlformats.org/drawingml/2006/main">
                <a:ext uri="{FF2B5EF4-FFF2-40B4-BE49-F238E27FC236}">
                  <a16:creationId xmlns:a16="http://schemas.microsoft.com/office/drawing/2014/main" id="{AECEB183-42B0-41ED-92F7-FD342E61A6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2">
                      <a:extLst>
                        <a:ext uri="{FF2B5EF4-FFF2-40B4-BE49-F238E27FC236}">
                          <a16:creationId xmlns:a16="http://schemas.microsoft.com/office/drawing/2014/main" id="{AECEB183-42B0-41ED-92F7-FD342E61A6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5D8C2" w14:textId="16EE6B94" w:rsidR="00872781" w:rsidRDefault="00872781">
      <w:r>
        <w:rPr>
          <w:noProof/>
        </w:rPr>
        <w:drawing>
          <wp:anchor distT="0" distB="0" distL="114300" distR="114300" simplePos="0" relativeHeight="251662336" behindDoc="0" locked="0" layoutInCell="1" allowOverlap="1" wp14:anchorId="4CF96712" wp14:editId="3052D802">
            <wp:simplePos x="0" y="0"/>
            <wp:positionH relativeFrom="column">
              <wp:posOffset>558800</wp:posOffset>
            </wp:positionH>
            <wp:positionV relativeFrom="paragraph">
              <wp:posOffset>294640</wp:posOffset>
            </wp:positionV>
            <wp:extent cx="2638793" cy="533474"/>
            <wp:effectExtent l="0" t="0" r="9525" b="0"/>
            <wp:wrapNone/>
            <wp:docPr id="95" name="Picture 94">
              <a:extLst xmlns:a="http://schemas.openxmlformats.org/drawingml/2006/main">
                <a:ext uri="{FF2B5EF4-FFF2-40B4-BE49-F238E27FC236}">
                  <a16:creationId xmlns:a16="http://schemas.microsoft.com/office/drawing/2014/main" id="{4323F9D3-B9C9-4543-4EC4-F9C566FE05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4">
                      <a:extLst>
                        <a:ext uri="{FF2B5EF4-FFF2-40B4-BE49-F238E27FC236}">
                          <a16:creationId xmlns:a16="http://schemas.microsoft.com/office/drawing/2014/main" id="{4323F9D3-B9C9-4543-4EC4-F9C566FE05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FA0FF" w14:textId="348CC1AA" w:rsidR="00872781" w:rsidRDefault="00872781"/>
    <w:p w14:paraId="1E1FFFF2" w14:textId="77777777" w:rsidR="00872781" w:rsidRDefault="00872781"/>
    <w:p w14:paraId="6988F463" w14:textId="251CCB78" w:rsidR="00872781" w:rsidRDefault="00C07378" w:rsidP="00C07378">
      <w:pPr>
        <w:pStyle w:val="Heading3"/>
      </w:pPr>
      <w:bookmarkStart w:id="343" w:name="_Toc135317660"/>
      <w:r>
        <w:t>S</w:t>
      </w:r>
      <w:r w:rsidR="00AB33EE">
        <w:t>caling</w:t>
      </w:r>
      <w:bookmarkEnd w:id="343"/>
    </w:p>
    <w:p w14:paraId="0362DEBA" w14:textId="77777777" w:rsidR="00AB33EE" w:rsidRDefault="00AB33EE" w:rsidP="00AB33EE">
      <w:pPr>
        <w:pStyle w:val="BodyText"/>
        <w:ind w:left="432"/>
      </w:pPr>
      <w:r>
        <w:t>When the page is scaled up to 400%, following issues are observed, when user navigates through keyboard using &lt;tab&gt; key, observe the following issues:</w:t>
      </w:r>
    </w:p>
    <w:p w14:paraId="03073FDE" w14:textId="77777777" w:rsidR="00AB33EE" w:rsidRDefault="00AB33EE" w:rsidP="00AB33EE">
      <w:pPr>
        <w:pStyle w:val="BodyText"/>
        <w:ind w:left="432"/>
      </w:pPr>
      <w:r>
        <w:t xml:space="preserve">1. Focus indictor is missing for hamburger menu </w:t>
      </w:r>
    </w:p>
    <w:p w14:paraId="4829E743" w14:textId="77777777" w:rsidR="00AB33EE" w:rsidRDefault="00AB33EE" w:rsidP="00AB33EE">
      <w:pPr>
        <w:pStyle w:val="BodyText"/>
        <w:ind w:left="432"/>
      </w:pPr>
      <w:r>
        <w:t>2. Search button is getting lost. Hence loss of information observed</w:t>
      </w:r>
    </w:p>
    <w:p w14:paraId="0A99D75A" w14:textId="77777777" w:rsidR="00AB33EE" w:rsidRDefault="00AB33EE" w:rsidP="00AB33EE">
      <w:pPr>
        <w:pStyle w:val="BodyText"/>
        <w:ind w:left="432"/>
      </w:pPr>
      <w:r>
        <w:t xml:space="preserve">3. ‘Home’ link is getting clipped. </w:t>
      </w:r>
    </w:p>
    <w:p w14:paraId="4AE7524A" w14:textId="77777777" w:rsidR="00AB33EE" w:rsidRDefault="00AB33EE" w:rsidP="00AB33EE">
      <w:pPr>
        <w:pStyle w:val="BodyText"/>
        <w:ind w:left="432"/>
      </w:pPr>
      <w:r>
        <w:t>4. Previous and Print button is getting lost. Hence loss of information observed</w:t>
      </w:r>
    </w:p>
    <w:p w14:paraId="671B1342" w14:textId="274CBC5F" w:rsidR="00AB33EE" w:rsidRPr="00AB33EE" w:rsidRDefault="00AB33EE" w:rsidP="00AB33EE">
      <w:pPr>
        <w:pStyle w:val="BodyText"/>
        <w:ind w:left="432"/>
      </w:pPr>
      <w:r>
        <w:t>5. ‘Scroll to Top’ button is inaccessible for users. It is not receiving &lt;tab&gt; stop.</w:t>
      </w:r>
    </w:p>
    <w:p w14:paraId="195DC40C" w14:textId="1E569581" w:rsidR="00872781" w:rsidRDefault="00AB33EE">
      <w:r>
        <w:rPr>
          <w:noProof/>
        </w:rPr>
        <w:lastRenderedPageBreak/>
        <w:drawing>
          <wp:inline distT="0" distB="0" distL="0" distR="0" wp14:anchorId="7AB24489" wp14:editId="234700C1">
            <wp:extent cx="2854077" cy="1062707"/>
            <wp:effectExtent l="0" t="0" r="3810" b="4445"/>
            <wp:docPr id="211" name="Picture 210">
              <a:extLst xmlns:a="http://schemas.openxmlformats.org/drawingml/2006/main">
                <a:ext uri="{FF2B5EF4-FFF2-40B4-BE49-F238E27FC236}">
                  <a16:creationId xmlns:a16="http://schemas.microsoft.com/office/drawing/2014/main" id="{76160C01-03DE-958B-19B0-D5F3606201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0">
                      <a:extLst>
                        <a:ext uri="{FF2B5EF4-FFF2-40B4-BE49-F238E27FC236}">
                          <a16:creationId xmlns:a16="http://schemas.microsoft.com/office/drawing/2014/main" id="{76160C01-03DE-958B-19B0-D5F3606201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98" cy="10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C4E3" w14:textId="77777777" w:rsidR="00AB33EE" w:rsidRDefault="00AB33EE"/>
    <w:p w14:paraId="53251B47" w14:textId="4BC2F768" w:rsidR="00AB33EE" w:rsidRDefault="004125F9" w:rsidP="00AB33EE">
      <w:pPr>
        <w:pStyle w:val="Heading3"/>
      </w:pPr>
      <w:bookmarkStart w:id="344" w:name="_Toc135317661"/>
      <w:r>
        <w:t>Pre-requisite links rendering</w:t>
      </w:r>
      <w:bookmarkEnd w:id="344"/>
    </w:p>
    <w:p w14:paraId="5B4870A9" w14:textId="6B87AF5D" w:rsidR="004125F9" w:rsidRDefault="004125F9" w:rsidP="004125F9">
      <w:pPr>
        <w:pStyle w:val="BodyText"/>
        <w:ind w:left="432"/>
      </w:pPr>
      <w:r>
        <w:t xml:space="preserve">The links should behave similar what is </w:t>
      </w:r>
      <w:r w:rsidR="00302FEC">
        <w:t>indicated for all links. All links must have an underline</w:t>
      </w:r>
      <w:r w:rsidR="004F2FF5">
        <w:t>.</w:t>
      </w:r>
    </w:p>
    <w:p w14:paraId="6E89002D" w14:textId="0815FD14" w:rsidR="004F2FF5" w:rsidRDefault="00EC23F6" w:rsidP="00EC23F6">
      <w:pPr>
        <w:pStyle w:val="Heading3"/>
      </w:pPr>
      <w:bookmarkStart w:id="345" w:name="_Toc135317662"/>
      <w:r>
        <w:t>Table representation</w:t>
      </w:r>
      <w:bookmarkEnd w:id="345"/>
    </w:p>
    <w:p w14:paraId="0DB04872" w14:textId="393DE12F" w:rsidR="00EC23F6" w:rsidRDefault="00EC23F6" w:rsidP="00EC23F6">
      <w:pPr>
        <w:pStyle w:val="BodyText"/>
        <w:ind w:left="432"/>
      </w:pPr>
      <w:r>
        <w:t>Use the TH element for Table header</w:t>
      </w:r>
    </w:p>
    <w:p w14:paraId="0784F433" w14:textId="125F09A1" w:rsidR="00EC23F6" w:rsidRDefault="00EC23F6" w:rsidP="00EC23F6">
      <w:pPr>
        <w:pStyle w:val="BodyText"/>
        <w:ind w:left="432"/>
      </w:pPr>
      <w:r>
        <w:t xml:space="preserve">TR </w:t>
      </w:r>
      <w:r w:rsidR="00B22877">
        <w:t xml:space="preserve">element </w:t>
      </w:r>
      <w:r>
        <w:t>for table row text</w:t>
      </w:r>
    </w:p>
    <w:p w14:paraId="6E185EC1" w14:textId="61ACD99F" w:rsidR="004E5AD1" w:rsidRPr="003658F7" w:rsidRDefault="004E5AD1" w:rsidP="004E5AD1">
      <w:pPr>
        <w:pStyle w:val="BodyText"/>
      </w:pPr>
    </w:p>
    <w:p w14:paraId="55148A8F" w14:textId="08BB4FE9" w:rsidR="00AF20A1" w:rsidRDefault="00AF20A1">
      <w:r>
        <w:br w:type="page"/>
      </w:r>
    </w:p>
    <w:p w14:paraId="6DBF3FCD" w14:textId="77777777" w:rsidR="00872781" w:rsidRDefault="00872781"/>
    <w:p w14:paraId="0D9C87F0" w14:textId="7C728EC3" w:rsidR="008E02AC" w:rsidRDefault="008E02AC" w:rsidP="00DB0700">
      <w:pPr>
        <w:pStyle w:val="Heading1"/>
      </w:pPr>
      <w:bookmarkStart w:id="346" w:name="_Toc135317663"/>
      <w:r>
        <w:t>QA</w:t>
      </w:r>
      <w:r w:rsidR="00DA5920">
        <w:t xml:space="preserve"> -</w:t>
      </w:r>
      <w:r>
        <w:t xml:space="preserve"> </w:t>
      </w:r>
      <w:commentRangeStart w:id="347"/>
      <w:r>
        <w:t>T</w:t>
      </w:r>
      <w:r w:rsidR="001B39A4">
        <w:t xml:space="preserve">esting and Validation </w:t>
      </w:r>
      <w:commentRangeEnd w:id="347"/>
      <w:r w:rsidR="00F64FF8">
        <w:rPr>
          <w:rStyle w:val="CommentReference"/>
          <w:rFonts w:eastAsiaTheme="minorHAnsi" w:cstheme="minorBidi"/>
          <w:b w:val="0"/>
          <w:bCs w:val="0"/>
          <w:color w:val="auto"/>
        </w:rPr>
        <w:commentReference w:id="347"/>
      </w:r>
      <w:bookmarkEnd w:id="346"/>
    </w:p>
    <w:p w14:paraId="0D9C87F2" w14:textId="58AAEBA8" w:rsidR="008E02AC" w:rsidRDefault="00D93F6D" w:rsidP="001F703A">
      <w:pPr>
        <w:pStyle w:val="Heading2"/>
      </w:pPr>
      <w:bookmarkStart w:id="348" w:name="_Toc135317664"/>
      <w:r>
        <w:t>Testing phases and r</w:t>
      </w:r>
      <w:r w:rsidR="008D6C4E">
        <w:t>esources</w:t>
      </w:r>
      <w:bookmarkEnd w:id="348"/>
    </w:p>
    <w:p w14:paraId="1A5740D0" w14:textId="532B3198" w:rsidR="00245472" w:rsidRDefault="0007114F" w:rsidP="00190163">
      <w:pPr>
        <w:pStyle w:val="BodyText"/>
        <w:ind w:firstLine="360"/>
      </w:pPr>
      <w:r>
        <w:t>The changes and bug fixes must be applied to the following outputs.</w:t>
      </w:r>
    </w:p>
    <w:p w14:paraId="205E1F44" w14:textId="76D46A34" w:rsidR="00245472" w:rsidRDefault="00245472" w:rsidP="008E18E3">
      <w:pPr>
        <w:pStyle w:val="BodyText"/>
        <w:numPr>
          <w:ilvl w:val="0"/>
          <w:numId w:val="7"/>
        </w:numPr>
      </w:pPr>
      <w:r>
        <w:t xml:space="preserve">HTML5 </w:t>
      </w:r>
      <w:r w:rsidR="00385B19">
        <w:t>Web</w:t>
      </w:r>
      <w:r w:rsidR="008149F8">
        <w:t xml:space="preserve"> </w:t>
      </w:r>
      <w:r w:rsidR="00385B19">
        <w:t>Help</w:t>
      </w:r>
    </w:p>
    <w:p w14:paraId="55E233EA" w14:textId="5A76B640" w:rsidR="00245472" w:rsidRDefault="00245472" w:rsidP="008E18E3">
      <w:pPr>
        <w:pStyle w:val="BodyText"/>
        <w:numPr>
          <w:ilvl w:val="0"/>
          <w:numId w:val="7"/>
        </w:numPr>
      </w:pPr>
      <w:r>
        <w:t xml:space="preserve">HTML5 </w:t>
      </w:r>
      <w:r w:rsidR="00385B19">
        <w:t>Web</w:t>
      </w:r>
      <w:r w:rsidR="008149F8">
        <w:t xml:space="preserve"> </w:t>
      </w:r>
      <w:r w:rsidR="00385B19">
        <w:t>Help</w:t>
      </w:r>
      <w:r>
        <w:t xml:space="preserve"> Draft</w:t>
      </w:r>
    </w:p>
    <w:p w14:paraId="2B6AE9B1" w14:textId="77777777" w:rsidR="00714396" w:rsidRPr="00A107FB" w:rsidRDefault="00D93F6D" w:rsidP="00714396">
      <w:pPr>
        <w:pStyle w:val="Heading3"/>
        <w:rPr>
          <w:sz w:val="26"/>
          <w:szCs w:val="26"/>
        </w:rPr>
      </w:pPr>
      <w:bookmarkStart w:id="349" w:name="_Toc135317665"/>
      <w:r w:rsidRPr="00A107FB">
        <w:rPr>
          <w:sz w:val="26"/>
          <w:szCs w:val="26"/>
        </w:rPr>
        <w:t>Unit testing</w:t>
      </w:r>
      <w:bookmarkEnd w:id="349"/>
    </w:p>
    <w:p w14:paraId="21059097" w14:textId="757C13A0" w:rsidR="00D93F6D" w:rsidRDefault="00714396" w:rsidP="00190163">
      <w:pPr>
        <w:ind w:left="720"/>
      </w:pPr>
      <w:r>
        <w:t>Unit test</w:t>
      </w:r>
      <w:r w:rsidR="00D93F6D" w:rsidRPr="00671BD6">
        <w:t xml:space="preserve"> </w:t>
      </w:r>
      <w:r>
        <w:t>must</w:t>
      </w:r>
      <w:r w:rsidR="00D93F6D" w:rsidRPr="00671BD6">
        <w:t xml:space="preserve"> be conducted by</w:t>
      </w:r>
      <w:r w:rsidR="003D378D">
        <w:t xml:space="preserve"> </w:t>
      </w:r>
      <w:r w:rsidR="003D378D" w:rsidRPr="003D378D">
        <w:rPr>
          <w:b/>
          <w:bCs/>
        </w:rPr>
        <w:t>DevOps</w:t>
      </w:r>
      <w:r w:rsidR="003D378D">
        <w:t xml:space="preserve"> </w:t>
      </w:r>
      <w:r w:rsidR="00D93F6D" w:rsidRPr="00671BD6">
        <w:rPr>
          <w:b/>
        </w:rPr>
        <w:t>Develop</w:t>
      </w:r>
      <w:r w:rsidR="003B6EAA">
        <w:rPr>
          <w:b/>
        </w:rPr>
        <w:t>ment team</w:t>
      </w:r>
      <w:r w:rsidR="00D93F6D" w:rsidRPr="00671BD6">
        <w:t xml:space="preserve">, testing the functionality of each of the </w:t>
      </w:r>
      <w:r w:rsidR="00D93F6D">
        <w:t xml:space="preserve">features </w:t>
      </w:r>
      <w:r w:rsidR="00C342C9">
        <w:t xml:space="preserve">of the HTML5 </w:t>
      </w:r>
      <w:r w:rsidR="00385B19">
        <w:t>Web</w:t>
      </w:r>
      <w:r w:rsidR="008149F8">
        <w:t xml:space="preserve"> </w:t>
      </w:r>
      <w:r w:rsidR="00385B19">
        <w:t>Help</w:t>
      </w:r>
      <w:r w:rsidR="00156B13">
        <w:t xml:space="preserve"> </w:t>
      </w:r>
      <w:r w:rsidR="00C342C9">
        <w:t>outputs</w:t>
      </w:r>
      <w:r w:rsidR="00D93F6D">
        <w:t>.</w:t>
      </w:r>
      <w:r w:rsidR="0088099A">
        <w:t xml:space="preserve"> Verifying the HTML5 output settings in </w:t>
      </w:r>
      <w:r w:rsidR="00161F39">
        <w:br/>
      </w:r>
      <w:r w:rsidR="0088099A">
        <w:t xml:space="preserve">Tridion </w:t>
      </w:r>
      <w:r w:rsidR="00EE5568">
        <w:t>14 S</w:t>
      </w:r>
      <w:r w:rsidR="00FA7BDB">
        <w:t xml:space="preserve">P4 </w:t>
      </w:r>
      <w:r w:rsidR="00EE5568">
        <w:t>system.</w:t>
      </w:r>
    </w:p>
    <w:p w14:paraId="4737C987" w14:textId="22E997B9" w:rsidR="00742CB8" w:rsidRDefault="00742CB8" w:rsidP="00742CB8">
      <w:pPr>
        <w:pStyle w:val="Heading3"/>
      </w:pPr>
      <w:bookmarkStart w:id="350" w:name="_Toc135317666"/>
      <w:r>
        <w:t>Test Cases</w:t>
      </w:r>
      <w:bookmarkEnd w:id="350"/>
    </w:p>
    <w:p w14:paraId="1415A1CC" w14:textId="16EAE843" w:rsidR="00742CB8" w:rsidRDefault="00742CB8" w:rsidP="00742CB8">
      <w:pPr>
        <w:pStyle w:val="BodyText"/>
        <w:ind w:left="720"/>
      </w:pPr>
      <w:r>
        <w:t xml:space="preserve">Test </w:t>
      </w:r>
      <w:proofErr w:type="gramStart"/>
      <w:r w:rsidR="005F74F2">
        <w:t>Lead</w:t>
      </w:r>
      <w:proofErr w:type="gramEnd"/>
      <w:r w:rsidR="005F74F2">
        <w:t xml:space="preserve"> </w:t>
      </w:r>
      <w:r>
        <w:t>to write test cases on changes made to the help files</w:t>
      </w:r>
      <w:r w:rsidR="006318F7">
        <w:t xml:space="preserve"> including the bug fixes.</w:t>
      </w:r>
    </w:p>
    <w:p w14:paraId="7A45D62E" w14:textId="6822AFF7" w:rsidR="00742CB8" w:rsidRPr="00742CB8" w:rsidRDefault="00742CB8" w:rsidP="00742CB8">
      <w:pPr>
        <w:pStyle w:val="BodyText"/>
        <w:ind w:left="720"/>
      </w:pPr>
      <w:r>
        <w:t xml:space="preserve">Test cases to be available in </w:t>
      </w:r>
      <w:proofErr w:type="spellStart"/>
      <w:r>
        <w:t>qTest</w:t>
      </w:r>
      <w:proofErr w:type="spellEnd"/>
    </w:p>
    <w:p w14:paraId="2F5CD3CF" w14:textId="12F7FDDF" w:rsidR="00D93F6D" w:rsidRDefault="00FA7BDB" w:rsidP="00714396">
      <w:pPr>
        <w:pStyle w:val="Heading3"/>
        <w:rPr>
          <w:sz w:val="26"/>
          <w:szCs w:val="26"/>
        </w:rPr>
      </w:pPr>
      <w:bookmarkStart w:id="351" w:name="_Toc135317667"/>
      <w:r w:rsidRPr="00A107FB">
        <w:rPr>
          <w:sz w:val="26"/>
          <w:szCs w:val="26"/>
        </w:rPr>
        <w:t>Testing Phases</w:t>
      </w:r>
      <w:bookmarkEnd w:id="351"/>
    </w:p>
    <w:p w14:paraId="4ED30FA7" w14:textId="447C4849" w:rsidR="00A107FB" w:rsidRPr="00A107FB" w:rsidRDefault="00A107FB" w:rsidP="00A107FB">
      <w:pPr>
        <w:pStyle w:val="Heading3"/>
      </w:pPr>
      <w:bookmarkStart w:id="352" w:name="_Toc135317668"/>
      <w:r w:rsidRPr="00A107FB">
        <w:t>First phase of Testing</w:t>
      </w:r>
      <w:r w:rsidR="00605778">
        <w:t xml:space="preserve"> – Internal Testing</w:t>
      </w:r>
      <w:bookmarkEnd w:id="352"/>
    </w:p>
    <w:p w14:paraId="03DB5F8E" w14:textId="5C192939" w:rsidR="00FA7BDB" w:rsidRDefault="00FA7BDB" w:rsidP="00190163">
      <w:pPr>
        <w:pStyle w:val="BodyText"/>
        <w:ind w:left="720"/>
      </w:pPr>
      <w:r>
        <w:t xml:space="preserve">The first phase of the testing is the Internal testing by the DevOps team </w:t>
      </w:r>
      <w:r w:rsidR="00B63AD2">
        <w:t xml:space="preserve">in the Tridion Test environment </w:t>
      </w:r>
      <w:r>
        <w:t>that includes:</w:t>
      </w:r>
    </w:p>
    <w:p w14:paraId="29918D6A" w14:textId="54806AEA" w:rsidR="00FA7BDB" w:rsidRDefault="00FA7BDB" w:rsidP="00190163">
      <w:pPr>
        <w:pStyle w:val="BodyText"/>
        <w:ind w:left="720"/>
      </w:pPr>
      <w:r w:rsidRPr="00F249C0">
        <w:rPr>
          <w:b/>
          <w:bCs/>
        </w:rPr>
        <w:t>Automated Testing</w:t>
      </w:r>
      <w:r>
        <w:t xml:space="preserve"> – The comparison is run on the HTML5 Web</w:t>
      </w:r>
      <w:r w:rsidR="00F64FF8">
        <w:t xml:space="preserve"> </w:t>
      </w:r>
      <w:r>
        <w:t>Help outputs published before and after the upgrade</w:t>
      </w:r>
    </w:p>
    <w:p w14:paraId="48478EFD" w14:textId="18E9B53D" w:rsidR="00FA7BDB" w:rsidRDefault="00FA7BDB" w:rsidP="00190163">
      <w:pPr>
        <w:pStyle w:val="BodyText"/>
        <w:ind w:left="720"/>
      </w:pPr>
      <w:r w:rsidRPr="00F249C0">
        <w:rPr>
          <w:b/>
          <w:bCs/>
        </w:rPr>
        <w:t>Manual Testing</w:t>
      </w:r>
      <w:r>
        <w:t xml:space="preserve"> – Publish the outputs by adding specific objects and </w:t>
      </w:r>
      <w:r w:rsidR="00B63AD2">
        <w:t>verify how it is rendered in the output:</w:t>
      </w:r>
    </w:p>
    <w:p w14:paraId="7AF23309" w14:textId="4803CE0C" w:rsidR="00995FD1" w:rsidRPr="00995FD1" w:rsidRDefault="00995FD1" w:rsidP="006360EF">
      <w:pPr>
        <w:pStyle w:val="BodyText"/>
        <w:numPr>
          <w:ilvl w:val="1"/>
          <w:numId w:val="35"/>
        </w:numPr>
      </w:pPr>
      <w:r w:rsidRPr="00995FD1">
        <w:t>Identify the changes made to the help file</w:t>
      </w:r>
      <w:r w:rsidR="006D4663">
        <w:t>s</w:t>
      </w:r>
      <w:r w:rsidRPr="00995FD1">
        <w:t xml:space="preserve"> and validate the changes</w:t>
      </w:r>
    </w:p>
    <w:p w14:paraId="512970B6" w14:textId="7B4E75E7" w:rsidR="00995FD1" w:rsidRPr="00995FD1" w:rsidRDefault="00995FD1" w:rsidP="006360EF">
      <w:pPr>
        <w:pStyle w:val="BodyText"/>
        <w:numPr>
          <w:ilvl w:val="1"/>
          <w:numId w:val="35"/>
        </w:numPr>
      </w:pPr>
      <w:r w:rsidRPr="00995FD1">
        <w:t>Validate the bug fixes</w:t>
      </w:r>
    </w:p>
    <w:p w14:paraId="06821E90" w14:textId="0C0E1E3A" w:rsidR="00995FD1" w:rsidRPr="00995FD1" w:rsidRDefault="00995FD1" w:rsidP="006360EF">
      <w:pPr>
        <w:pStyle w:val="BodyText"/>
        <w:numPr>
          <w:ilvl w:val="1"/>
          <w:numId w:val="35"/>
        </w:numPr>
      </w:pPr>
      <w:r w:rsidRPr="00995FD1">
        <w:t>Validate the feature updates</w:t>
      </w:r>
    </w:p>
    <w:p w14:paraId="1628440D" w14:textId="4A7A8521" w:rsidR="00440FA7" w:rsidRDefault="00B7188C" w:rsidP="006360EF">
      <w:pPr>
        <w:pStyle w:val="BodyText"/>
        <w:numPr>
          <w:ilvl w:val="1"/>
          <w:numId w:val="35"/>
        </w:numPr>
      </w:pPr>
      <w:r>
        <w:t xml:space="preserve">Test the </w:t>
      </w:r>
      <w:r w:rsidR="00B63AD2">
        <w:t>Relationship tables</w:t>
      </w:r>
      <w:r>
        <w:t xml:space="preserve"> </w:t>
      </w:r>
    </w:p>
    <w:p w14:paraId="4B8744C6" w14:textId="1126BCDE" w:rsidR="00440FA7" w:rsidRDefault="00440FA7" w:rsidP="006360EF">
      <w:pPr>
        <w:pStyle w:val="BodyText"/>
        <w:numPr>
          <w:ilvl w:val="1"/>
          <w:numId w:val="35"/>
        </w:numPr>
        <w:tabs>
          <w:tab w:val="left" w:pos="1440"/>
        </w:tabs>
      </w:pPr>
      <w:r>
        <w:t>Verify if the context IDs and resource IDs are generated in the context.txt and map.js files respectively (depending on the type of publishing)</w:t>
      </w:r>
    </w:p>
    <w:p w14:paraId="1032B666" w14:textId="72223EE7" w:rsidR="00305387" w:rsidRPr="002A7B7C" w:rsidRDefault="00305387" w:rsidP="006360EF">
      <w:pPr>
        <w:pStyle w:val="BodyText"/>
        <w:numPr>
          <w:ilvl w:val="1"/>
          <w:numId w:val="35"/>
        </w:numPr>
        <w:rPr>
          <w:b/>
          <w:bCs/>
        </w:rPr>
      </w:pPr>
      <w:r w:rsidRPr="002A7B7C">
        <w:rPr>
          <w:b/>
          <w:bCs/>
        </w:rPr>
        <w:t>Change the metadata to generate output with filenames</w:t>
      </w:r>
    </w:p>
    <w:p w14:paraId="25797A05" w14:textId="6B6B1467" w:rsidR="00B63AD2" w:rsidRDefault="00B63AD2" w:rsidP="006360EF">
      <w:pPr>
        <w:pStyle w:val="BodyText"/>
        <w:numPr>
          <w:ilvl w:val="1"/>
          <w:numId w:val="35"/>
        </w:numPr>
      </w:pPr>
      <w:r>
        <w:t>Integration testing: Integrate the Web</w:t>
      </w:r>
      <w:r w:rsidR="00F64FF8">
        <w:t xml:space="preserve"> </w:t>
      </w:r>
      <w:r>
        <w:t xml:space="preserve">Help output on the </w:t>
      </w:r>
      <w:r w:rsidR="00796458">
        <w:t>simulated software build</w:t>
      </w:r>
      <w:r w:rsidR="00305387">
        <w:t>.</w:t>
      </w:r>
    </w:p>
    <w:p w14:paraId="48EB0F2B" w14:textId="77777777" w:rsidR="006D4663" w:rsidRDefault="006D4663" w:rsidP="006360EF">
      <w:pPr>
        <w:pStyle w:val="BodyText"/>
        <w:numPr>
          <w:ilvl w:val="1"/>
          <w:numId w:val="35"/>
        </w:numPr>
      </w:pPr>
    </w:p>
    <w:p w14:paraId="19086298" w14:textId="405CC843" w:rsidR="00D83F07" w:rsidRDefault="00D83F07" w:rsidP="00D83F07">
      <w:pPr>
        <w:pStyle w:val="BodyText"/>
      </w:pPr>
      <w:r>
        <w:tab/>
      </w:r>
      <w:r w:rsidRPr="00B03A29">
        <w:rPr>
          <w:b/>
          <w:bCs/>
        </w:rPr>
        <w:t xml:space="preserve">Accessibility </w:t>
      </w:r>
      <w:r w:rsidR="00B03A29">
        <w:rPr>
          <w:b/>
          <w:bCs/>
        </w:rPr>
        <w:t>Evaluation</w:t>
      </w:r>
      <w:r>
        <w:t xml:space="preserve"> – Share the </w:t>
      </w:r>
      <w:r w:rsidR="00B03A29">
        <w:t xml:space="preserve">output with the </w:t>
      </w:r>
      <w:proofErr w:type="spellStart"/>
      <w:r w:rsidR="00B03A29">
        <w:t>CoE</w:t>
      </w:r>
      <w:proofErr w:type="spellEnd"/>
      <w:r w:rsidR="00B03A29">
        <w:t xml:space="preserve"> for Accessibility testing</w:t>
      </w:r>
    </w:p>
    <w:p w14:paraId="346BF046" w14:textId="61426155" w:rsidR="00930C62" w:rsidRDefault="00930C62" w:rsidP="00930C62">
      <w:pPr>
        <w:pStyle w:val="BodyText"/>
      </w:pPr>
      <w:r>
        <w:tab/>
      </w:r>
      <w:r>
        <w:rPr>
          <w:b/>
          <w:bCs/>
        </w:rPr>
        <w:t xml:space="preserve">Security Scanning </w:t>
      </w:r>
      <w:r>
        <w:t>– Request the Dev team to run the security scan on the build</w:t>
      </w:r>
    </w:p>
    <w:p w14:paraId="2713E1F1" w14:textId="2BED7E47" w:rsidR="00930C62" w:rsidRDefault="00930C62" w:rsidP="00D83F07">
      <w:pPr>
        <w:pStyle w:val="BodyText"/>
      </w:pPr>
    </w:p>
    <w:p w14:paraId="78BBB7F0" w14:textId="54E9BE27" w:rsidR="00A107FB" w:rsidRDefault="00A107FB" w:rsidP="00A107FB">
      <w:pPr>
        <w:pStyle w:val="Heading3"/>
      </w:pPr>
      <w:bookmarkStart w:id="353" w:name="_Toc135317669"/>
      <w:r>
        <w:lastRenderedPageBreak/>
        <w:t>Second phase</w:t>
      </w:r>
      <w:r w:rsidR="005A40C9">
        <w:t xml:space="preserve"> of</w:t>
      </w:r>
      <w:r>
        <w:t xml:space="preserve"> testing</w:t>
      </w:r>
      <w:r w:rsidR="00605778">
        <w:t>- UAT</w:t>
      </w:r>
      <w:bookmarkEnd w:id="353"/>
    </w:p>
    <w:p w14:paraId="31251EAD" w14:textId="1815005D" w:rsidR="00B63AD2" w:rsidRDefault="00B63AD2" w:rsidP="00190163">
      <w:pPr>
        <w:pStyle w:val="BodyText"/>
        <w:ind w:left="720"/>
      </w:pPr>
      <w:r>
        <w:t>Second phase of testing is the UAT by the IDD writing team</w:t>
      </w:r>
      <w:r w:rsidR="00796458">
        <w:t xml:space="preserve"> in Tridion Stage</w:t>
      </w:r>
      <w:r>
        <w:t>, it also includes:</w:t>
      </w:r>
    </w:p>
    <w:p w14:paraId="49775A81" w14:textId="2F1A7F52" w:rsidR="00B63AD2" w:rsidRDefault="00B63AD2" w:rsidP="00B63AD2">
      <w:pPr>
        <w:pStyle w:val="BodyText"/>
        <w:ind w:left="720"/>
      </w:pPr>
      <w:r w:rsidRPr="00F249C0">
        <w:rPr>
          <w:b/>
          <w:bCs/>
        </w:rPr>
        <w:t>Automated Testing</w:t>
      </w:r>
      <w:r>
        <w:t xml:space="preserve"> – The comparison is run on the HTML5 Web</w:t>
      </w:r>
      <w:r w:rsidR="00F64FF8">
        <w:t xml:space="preserve"> </w:t>
      </w:r>
      <w:r>
        <w:t>Help outputs published before and after the upgrade</w:t>
      </w:r>
    </w:p>
    <w:p w14:paraId="02D7E26E" w14:textId="7BA0A37C" w:rsidR="00B63AD2" w:rsidRDefault="00B63AD2" w:rsidP="00B63AD2">
      <w:pPr>
        <w:pStyle w:val="BodyText"/>
        <w:ind w:left="720"/>
      </w:pPr>
      <w:r w:rsidRPr="00F249C0">
        <w:rPr>
          <w:b/>
          <w:bCs/>
        </w:rPr>
        <w:t>Manual Testing</w:t>
      </w:r>
      <w:r>
        <w:t xml:space="preserve"> – Publish the outputs by adding specific objects and verify how it is rendered in the output:</w:t>
      </w:r>
    </w:p>
    <w:p w14:paraId="19511D70" w14:textId="066FC81B" w:rsidR="00B63AD2" w:rsidRDefault="00796458" w:rsidP="00190163">
      <w:pPr>
        <w:pStyle w:val="BodyText"/>
        <w:ind w:left="720"/>
      </w:pPr>
      <w:r w:rsidRPr="00EF7270">
        <w:rPr>
          <w:b/>
          <w:bCs/>
        </w:rPr>
        <w:t>Integration Testing</w:t>
      </w:r>
      <w:r>
        <w:t xml:space="preserve">: </w:t>
      </w:r>
      <w:r w:rsidR="007A15AF">
        <w:t>IDD writing team</w:t>
      </w:r>
      <w:r w:rsidR="00EF7270">
        <w:t xml:space="preserve"> to generate the Web</w:t>
      </w:r>
      <w:r w:rsidR="00F64FF8">
        <w:t xml:space="preserve"> </w:t>
      </w:r>
      <w:r w:rsidR="00EF7270">
        <w:t xml:space="preserve">Help output with </w:t>
      </w:r>
      <w:r w:rsidR="001A509C">
        <w:t>integrate the help file into the software (with the help of engineering team) and test</w:t>
      </w:r>
      <w:r w:rsidR="00EF7270">
        <w:t xml:space="preserve"> the CSH feature</w:t>
      </w:r>
      <w:r w:rsidR="007272EB">
        <w:t>.</w:t>
      </w:r>
    </w:p>
    <w:p w14:paraId="50EE9B34" w14:textId="4253D875" w:rsidR="00A02CD0" w:rsidRDefault="00A02CD0" w:rsidP="00190163">
      <w:pPr>
        <w:pStyle w:val="BodyText"/>
        <w:ind w:left="720"/>
      </w:pPr>
      <w:r>
        <w:rPr>
          <w:b/>
          <w:bCs/>
        </w:rPr>
        <w:t xml:space="preserve">Security Scanning </w:t>
      </w:r>
      <w:r>
        <w:t>– Request the engineering team to run the security scan on the build</w:t>
      </w:r>
    </w:p>
    <w:p w14:paraId="75265E57" w14:textId="77777777" w:rsidR="00FC625F" w:rsidRPr="00A107FB" w:rsidRDefault="00FC625F" w:rsidP="00FC625F">
      <w:pPr>
        <w:pStyle w:val="Heading3"/>
        <w:rPr>
          <w:sz w:val="26"/>
          <w:szCs w:val="26"/>
        </w:rPr>
      </w:pPr>
      <w:bookmarkStart w:id="354" w:name="_Toc135317670"/>
      <w:r w:rsidRPr="00A107FB">
        <w:rPr>
          <w:sz w:val="26"/>
          <w:szCs w:val="26"/>
        </w:rPr>
        <w:t>Security Scanning</w:t>
      </w:r>
      <w:bookmarkEnd w:id="354"/>
    </w:p>
    <w:p w14:paraId="6268A791" w14:textId="42FB3015" w:rsidR="00FC625F" w:rsidRDefault="00FC625F" w:rsidP="004B5CCE">
      <w:pPr>
        <w:ind w:left="720"/>
      </w:pPr>
      <w:proofErr w:type="spellStart"/>
      <w:r>
        <w:t>Blackduck</w:t>
      </w:r>
      <w:proofErr w:type="spellEnd"/>
      <w:r>
        <w:t xml:space="preserve"> and </w:t>
      </w:r>
      <w:proofErr w:type="spellStart"/>
      <w:r>
        <w:t>CheckMarx</w:t>
      </w:r>
      <w:proofErr w:type="spellEnd"/>
      <w:r>
        <w:t xml:space="preserve"> scanning on the HTML5 </w:t>
      </w:r>
      <w:r w:rsidR="00385B19">
        <w:t>Web</w:t>
      </w:r>
      <w:r w:rsidR="00F64FF8">
        <w:t xml:space="preserve"> </w:t>
      </w:r>
      <w:r w:rsidR="00385B19">
        <w:t>Help</w:t>
      </w:r>
      <w:r>
        <w:t xml:space="preserve"> output</w:t>
      </w:r>
      <w:r w:rsidR="00FF4BDB">
        <w:t>s in each of the Trid</w:t>
      </w:r>
      <w:r w:rsidR="001A509C">
        <w:t>i</w:t>
      </w:r>
      <w:r w:rsidR="00FF4BDB">
        <w:t>on environments.</w:t>
      </w:r>
    </w:p>
    <w:p w14:paraId="2E981932" w14:textId="14CEA567" w:rsidR="00D549B3" w:rsidRDefault="00D549B3" w:rsidP="004B5CCE">
      <w:pPr>
        <w:ind w:left="720"/>
      </w:pPr>
      <w:r>
        <w:t>Identify the vulnerabilities reported and write to the Oxygen team on these vulnerabilities.</w:t>
      </w:r>
    </w:p>
    <w:p w14:paraId="13C12795" w14:textId="67871CC7" w:rsidR="00FF4BDB" w:rsidRPr="00EA103A" w:rsidRDefault="00EA103A" w:rsidP="00EA103A">
      <w:pPr>
        <w:pStyle w:val="Heading1"/>
      </w:pPr>
      <w:bookmarkStart w:id="355" w:name="_Toc135317671"/>
      <w:r>
        <w:t>Launch</w:t>
      </w:r>
      <w:bookmarkEnd w:id="355"/>
    </w:p>
    <w:p w14:paraId="05C53E29" w14:textId="77777777" w:rsidR="00F70EDF" w:rsidRDefault="00537786" w:rsidP="00155B00">
      <w:pPr>
        <w:ind w:left="720"/>
      </w:pPr>
      <w:r>
        <w:t>On the launch date, after the branch is move to Tridion Prod</w:t>
      </w:r>
      <w:r w:rsidR="00F70EDF">
        <w:t>.</w:t>
      </w:r>
    </w:p>
    <w:p w14:paraId="74183C7E" w14:textId="65A1E444" w:rsidR="00FF4BDB" w:rsidRPr="00525D7B" w:rsidRDefault="00F70EDF" w:rsidP="00155B00">
      <w:pPr>
        <w:ind w:left="720"/>
      </w:pPr>
      <w:r>
        <w:t xml:space="preserve">Smoke testing by </w:t>
      </w:r>
      <w:r w:rsidR="00537786">
        <w:t>v</w:t>
      </w:r>
      <w:r w:rsidR="00FF4BDB">
        <w:t>alidat</w:t>
      </w:r>
      <w:r>
        <w:t>ing</w:t>
      </w:r>
      <w:r w:rsidR="00FF4BDB">
        <w:t xml:space="preserve"> the HTML5 outputs by the DevOps team in the Prod environment.</w:t>
      </w:r>
    </w:p>
    <w:p w14:paraId="2F7E097F" w14:textId="77777777" w:rsidR="00FF4BDB" w:rsidRDefault="00FF4BDB" w:rsidP="004B5CCE">
      <w:pPr>
        <w:ind w:left="720"/>
      </w:pPr>
    </w:p>
    <w:sectPr w:rsidR="00FF4BDB" w:rsidSect="00B50A88">
      <w:footerReference w:type="default" r:id="rId34"/>
      <w:pgSz w:w="12240" w:h="15840" w:code="1"/>
      <w:pgMar w:top="1440" w:right="1440" w:bottom="1440" w:left="1440" w:header="720" w:footer="57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4" w:author="Gupta, Ruchi" w:date="2023-05-11T14:40:00Z" w:initials="GR">
    <w:p w14:paraId="1D91579C" w14:textId="464D785B" w:rsidR="00151F23" w:rsidRDefault="00151F23">
      <w:pPr>
        <w:pStyle w:val="CommentText"/>
      </w:pPr>
      <w:r>
        <w:rPr>
          <w:rStyle w:val="CommentReference"/>
        </w:rPr>
        <w:annotationRef/>
      </w:r>
      <w:r>
        <w:t>why don’t we upgrade it with Tridion 15?</w:t>
      </w:r>
    </w:p>
  </w:comment>
  <w:comment w:id="282" w:author="Gupta, Ruchi" w:date="2023-05-11T14:53:00Z" w:initials="GR">
    <w:p w14:paraId="7643C055" w14:textId="77777777" w:rsidR="000502FC" w:rsidRDefault="000502FC">
      <w:pPr>
        <w:pStyle w:val="CommentText"/>
      </w:pPr>
      <w:r>
        <w:rPr>
          <w:rStyle w:val="CommentReference"/>
        </w:rPr>
        <w:annotationRef/>
      </w:r>
      <w:r>
        <w:t>What is ibn?</w:t>
      </w:r>
    </w:p>
    <w:p w14:paraId="3583F177" w14:textId="1D7E5CA3" w:rsidR="000502FC" w:rsidRDefault="000502FC">
      <w:pPr>
        <w:pStyle w:val="CommentText"/>
      </w:pPr>
      <w:r>
        <w:t xml:space="preserve">If 25.1 reported vulnerabilities are </w:t>
      </w:r>
      <w:proofErr w:type="gramStart"/>
      <w:r>
        <w:t>false</w:t>
      </w:r>
      <w:proofErr w:type="gramEnd"/>
      <w:r>
        <w:t xml:space="preserve"> positives then what is the benefit of it?</w:t>
      </w:r>
    </w:p>
    <w:p w14:paraId="237C13B3" w14:textId="3FDA51E1" w:rsidR="000502FC" w:rsidRDefault="000502FC">
      <w:pPr>
        <w:pStyle w:val="CommentText"/>
      </w:pPr>
    </w:p>
  </w:comment>
  <w:comment w:id="299" w:author="Gupta, Ruchi" w:date="2023-05-11T14:56:00Z" w:initials="GR">
    <w:p w14:paraId="7AD77E05" w14:textId="2F64CBEF" w:rsidR="000502FC" w:rsidRDefault="000502F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Is this common </w:t>
      </w:r>
      <w:r w:rsidR="002F6803">
        <w:rPr>
          <w:rStyle w:val="CommentReference"/>
        </w:rPr>
        <w:t>for all tools</w:t>
      </w:r>
      <w:r>
        <w:rPr>
          <w:rStyle w:val="CommentReference"/>
        </w:rPr>
        <w:t>?</w:t>
      </w:r>
    </w:p>
  </w:comment>
  <w:comment w:id="301" w:author="dill, tom" w:date="2023-05-10T14:43:00Z" w:initials="dt">
    <w:p w14:paraId="06FFFAA5" w14:textId="28E3051E" w:rsidR="0082146F" w:rsidRDefault="0082146F">
      <w:pPr>
        <w:pStyle w:val="CommentText"/>
      </w:pPr>
      <w:r>
        <w:rPr>
          <w:rStyle w:val="CommentReference"/>
        </w:rPr>
        <w:annotationRef/>
      </w:r>
      <w:r>
        <w:t xml:space="preserve">This seems like it would violate the contrast requirements in WCAG 2.1. </w:t>
      </w:r>
    </w:p>
  </w:comment>
  <w:comment w:id="305" w:author="dill, tom" w:date="2023-05-10T14:44:00Z" w:initials="dt">
    <w:p w14:paraId="4495B3F8" w14:textId="1FBAFE33" w:rsidR="008149F8" w:rsidRDefault="008149F8">
      <w:pPr>
        <w:pStyle w:val="CommentText"/>
      </w:pPr>
      <w:r>
        <w:rPr>
          <w:rStyle w:val="CommentReference"/>
        </w:rPr>
        <w:annotationRef/>
      </w:r>
      <w:r>
        <w:t>Same comment about contrast.</w:t>
      </w:r>
    </w:p>
  </w:comment>
  <w:comment w:id="306" w:author="dill, tom" w:date="2023-05-10T14:45:00Z" w:initials="dt">
    <w:p w14:paraId="41ADB2CC" w14:textId="22A31B31" w:rsidR="008149F8" w:rsidRDefault="008149F8">
      <w:pPr>
        <w:pStyle w:val="CommentText"/>
      </w:pPr>
      <w:r>
        <w:rPr>
          <w:rStyle w:val="CommentReference"/>
        </w:rPr>
        <w:annotationRef/>
      </w:r>
      <w:r>
        <w:t xml:space="preserve">Again, contrast seems like it could be an issue. </w:t>
      </w:r>
    </w:p>
  </w:comment>
  <w:comment w:id="324" w:author="dill, tom" w:date="2023-05-10T14:47:00Z" w:initials="dt">
    <w:p w14:paraId="4D2637B3" w14:textId="6F03BC18" w:rsidR="008149F8" w:rsidRDefault="008149F8">
      <w:pPr>
        <w:pStyle w:val="CommentText"/>
      </w:pPr>
      <w:r>
        <w:rPr>
          <w:rStyle w:val="CommentReference"/>
        </w:rPr>
        <w:annotationRef/>
      </w:r>
      <w:r>
        <w:t xml:space="preserve">Please ensure this does not cause confusion. I think the letters are because table-based footnotes differ from text-based footnotes. If there can be a conflict between the two on a page, then other accommodations might need to be made. </w:t>
      </w:r>
    </w:p>
  </w:comment>
  <w:comment w:id="347" w:author="dill, tom" w:date="2023-05-10T14:57:00Z" w:initials="dt">
    <w:p w14:paraId="3B0EB5CF" w14:textId="49DA2B8D" w:rsidR="00F64FF8" w:rsidRDefault="00F64FF8">
      <w:pPr>
        <w:pStyle w:val="CommentText"/>
      </w:pPr>
      <w:r>
        <w:rPr>
          <w:rStyle w:val="CommentReference"/>
        </w:rPr>
        <w:annotationRef/>
      </w:r>
      <w:r>
        <w:t xml:space="preserve">Don’t forget any KB updates to be made.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91579C" w15:done="0"/>
  <w15:commentEx w15:paraId="237C13B3" w15:done="0"/>
  <w15:commentEx w15:paraId="7AD77E05" w15:done="0"/>
  <w15:commentEx w15:paraId="06FFFAA5" w15:done="0"/>
  <w15:commentEx w15:paraId="4495B3F8" w15:done="0"/>
  <w15:commentEx w15:paraId="41ADB2CC" w15:done="0"/>
  <w15:commentEx w15:paraId="4D2637B3" w15:done="0"/>
  <w15:commentEx w15:paraId="3B0EB5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77CDB" w16cex:dateUtc="2023-05-11T09:10:00Z"/>
  <w16cex:commentExtensible w16cex:durableId="28077FCC" w16cex:dateUtc="2023-05-11T09:23:00Z"/>
  <w16cex:commentExtensible w16cex:durableId="2807809A" w16cex:dateUtc="2023-05-11T09:26:00Z"/>
  <w16cex:commentExtensible w16cex:durableId="28062C0E" w16cex:dateUtc="2023-05-10T18:43:00Z"/>
  <w16cex:commentExtensible w16cex:durableId="28062C64" w16cex:dateUtc="2023-05-10T18:44:00Z"/>
  <w16cex:commentExtensible w16cex:durableId="28062C83" w16cex:dateUtc="2023-05-10T18:45:00Z"/>
  <w16cex:commentExtensible w16cex:durableId="28062CE6" w16cex:dateUtc="2023-05-10T18:47:00Z"/>
  <w16cex:commentExtensible w16cex:durableId="28062F52" w16cex:dateUtc="2023-05-10T1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91579C" w16cid:durableId="28077CDB"/>
  <w16cid:commentId w16cid:paraId="237C13B3" w16cid:durableId="28077FCC"/>
  <w16cid:commentId w16cid:paraId="7AD77E05" w16cid:durableId="2807809A"/>
  <w16cid:commentId w16cid:paraId="06FFFAA5" w16cid:durableId="28062C0E"/>
  <w16cid:commentId w16cid:paraId="4495B3F8" w16cid:durableId="28062C64"/>
  <w16cid:commentId w16cid:paraId="41ADB2CC" w16cid:durableId="28062C83"/>
  <w16cid:commentId w16cid:paraId="4D2637B3" w16cid:durableId="28062CE6"/>
  <w16cid:commentId w16cid:paraId="3B0EB5CF" w16cid:durableId="28062F52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3"/>
    </wne:keymap>
    <wne:keymap wne:kcmPrimary="0431">
      <wne:acd wne:acdName="acd5"/>
    </wne:keymap>
    <wne:keymap wne:kcmPrimary="0432">
      <wne:acd wne:acdName="acd4"/>
    </wne:keymap>
    <wne:keymap wne:kcmPrimary="0433">
      <wne:acd wne:acdName="acd6"/>
    </wne:keymap>
    <wne:keymap wne:kcmPrimary="04BB">
      <wne:acd wne:acdName="acd2"/>
    </wne:keymap>
    <wne:keymap wne:kcmPrimary="04BC">
      <wne:acd wne:acdName="acd1"/>
    </wne:keymap>
    <wne:keymap wne:kcmPrimary="04BE">
      <wne:acd wne:acdName="acd7"/>
    </wne:keymap>
    <wne:keymap wne:kcmPrimary="04BF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QAAADEA" wne:acdName="acd0" wne:fciIndexBasedOn="0065"/>
    <wne:acd wne:argValue="AgBUAGEAYgBsAGUAIABUAGUAeAB0AA==" wne:acdName="acd1" wne:fciIndexBasedOn="0065"/>
    <wne:acd wne:argValue="AgBUAGEAYgBsAGUAIABIAGUAYQBkAGkAbgBnAA==" wne:acdName="acd2" wne:fciIndexBasedOn="0065"/>
    <wne:acd wne:argValue="AQAAAEIA" wne:acdName="acd3" wne:fciIndexBasedOn="0065"/>
    <wne:acd wne:argValue="AQAAAAIA" wne:acdName="acd4" wne:fciIndexBasedOn="0065"/>
    <wne:acd wne:argValue="AQAAAAEA" wne:acdName="acd5" wne:fciIndexBasedOn="0065"/>
    <wne:acd wne:argValue="AQAAAAMA" wne:acdName="acd6" wne:fciIndexBasedOn="0065"/>
    <wne:acd wne:argValue="AQAAADAA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5201" w14:textId="77777777" w:rsidR="00A465EA" w:rsidRDefault="00A465EA" w:rsidP="00F11359">
      <w:pPr>
        <w:spacing w:after="0" w:line="240" w:lineRule="auto"/>
      </w:pPr>
      <w:r>
        <w:separator/>
      </w:r>
    </w:p>
  </w:endnote>
  <w:endnote w:type="continuationSeparator" w:id="0">
    <w:p w14:paraId="7FB66A62" w14:textId="77777777" w:rsidR="00A465EA" w:rsidRDefault="00A465EA" w:rsidP="00F11359">
      <w:pPr>
        <w:spacing w:after="0" w:line="240" w:lineRule="auto"/>
      </w:pPr>
      <w:r>
        <w:continuationSeparator/>
      </w:r>
    </w:p>
  </w:endnote>
  <w:endnote w:type="continuationNotice" w:id="1">
    <w:p w14:paraId="1A02AE53" w14:textId="77777777" w:rsidR="00A465EA" w:rsidRDefault="00A465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8846" w14:textId="2D633326" w:rsidR="00B63AD2" w:rsidRDefault="00B63AD2" w:rsidP="00F113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0" allowOverlap="1" wp14:anchorId="4961D80F" wp14:editId="48F3EB9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88e64d47842f544a33e7ff06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DD5FE2" w14:textId="1697F313" w:rsidR="00B63AD2" w:rsidRPr="00A214E9" w:rsidRDefault="00B63AD2" w:rsidP="00A214E9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A214E9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1D80F" id="_x0000_t202" coordsize="21600,21600" o:spt="202" path="m,l,21600r21600,l21600,xe">
              <v:stroke joinstyle="miter"/>
              <v:path gradientshapeok="t" o:connecttype="rect"/>
            </v:shapetype>
            <v:shape id="MSIPCM88e64d47842f544a33e7ff06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13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7ADD5FE2" w14:textId="1697F313" w:rsidR="00B63AD2" w:rsidRPr="00A214E9" w:rsidRDefault="00B63AD2" w:rsidP="00A214E9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A214E9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7FAD5EA1" wp14:editId="44BEF65E">
          <wp:extent cx="2186940" cy="340315"/>
          <wp:effectExtent l="0" t="0" r="3810" b="317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618" cy="346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Pr="000B52EB">
      <w:rPr>
        <w:sz w:val="16"/>
        <w:szCs w:val="16"/>
      </w:rPr>
      <w:t>Copyright © 202</w:t>
    </w:r>
    <w:r w:rsidR="00B63891">
      <w:rPr>
        <w:sz w:val="16"/>
        <w:szCs w:val="16"/>
      </w:rPr>
      <w:t>3</w:t>
    </w:r>
    <w:r w:rsidRPr="000B52EB">
      <w:rPr>
        <w:sz w:val="16"/>
        <w:szCs w:val="16"/>
      </w:rPr>
      <w:t xml:space="preserve"> Dell Technologies Corporation. All rights reserved. No portion of this material may be reproduced, stored in a retrieval </w:t>
    </w:r>
    <w:r w:rsidR="00D3566C" w:rsidRPr="000B52EB">
      <w:rPr>
        <w:sz w:val="16"/>
        <w:szCs w:val="16"/>
      </w:rPr>
      <w:t>system,</w:t>
    </w:r>
    <w:r w:rsidRPr="000B52EB">
      <w:rPr>
        <w:sz w:val="16"/>
        <w:szCs w:val="16"/>
      </w:rPr>
      <w:t xml:space="preserve"> or transmitted in any form by any means without the prior written approval of Dell Technologies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8848" w14:textId="4032B863" w:rsidR="00B63AD2" w:rsidRPr="00273682" w:rsidRDefault="00B63AD2" w:rsidP="00F81C87">
    <w:pPr>
      <w:pStyle w:val="Footer"/>
      <w:pBdr>
        <w:top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90" behindDoc="0" locked="0" layoutInCell="0" allowOverlap="1" wp14:anchorId="47E4EB6C" wp14:editId="6E40CFE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630f41c2b18934bb90aedb38" descr="{&quot;HashCode&quot;:-1912962988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898FAB" w14:textId="3922FE92" w:rsidR="00B63AD2" w:rsidRPr="002E44F2" w:rsidRDefault="00B63AD2" w:rsidP="002E44F2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2E44F2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4EB6C" id="_x0000_t202" coordsize="21600,21600" o:spt="202" path="m,l,21600r21600,l21600,xe">
              <v:stroke joinstyle="miter"/>
              <v:path gradientshapeok="t" o:connecttype="rect"/>
            </v:shapetype>
            <v:shape id="MSIPCM630f41c2b18934bb90aedb38" o:spid="_x0000_s1027" type="#_x0000_t202" alt="{&quot;HashCode&quot;:-1912962988,&quot;Height&quot;:792.0,&quot;Width&quot;:612.0,&quot;Placement&quot;:&quot;Footer&quot;,&quot;Index&quot;:&quot;Primary&quot;,&quot;Section&quot;:2,&quot;Top&quot;:0.0,&quot;Left&quot;:0.0}" style="position:absolute;margin-left:0;margin-top:756pt;width:612pt;height:21pt;z-index:2516602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" o:allowincell="f" filled="f" stroked="f" strokeweight=".5pt">
              <v:textbox inset="20pt,0,,0">
                <w:txbxContent>
                  <w:p w14:paraId="2B898FAB" w14:textId="3922FE92" w:rsidR="00B63AD2" w:rsidRPr="002E44F2" w:rsidRDefault="00B63AD2" w:rsidP="002E44F2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2E44F2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5D7E460" wp14:editId="4A19FD4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5597440b865b7b2045ba5df5" descr="{&quot;HashCode&quot;:-1913046509,&quot;Height&quot;:792.0,&quot;Width&quot;:612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1482B2" w14:textId="7C255A15" w:rsidR="00B63AD2" w:rsidRPr="005B64E1" w:rsidRDefault="00B63AD2" w:rsidP="005B64E1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5B64E1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D7E460" id="MSIPCM5597440b865b7b2045ba5df5" o:spid="_x0000_s1028" type="#_x0000_t202" alt="{&quot;HashCode&quot;:-1913046509,&quot;Height&quot;:792.0,&quot;Width&quot;:612.0,&quot;Placement&quot;:&quot;Footer&quot;,&quot;Index&quot;:&quot;Primary&quot;,&quot;Section&quot;:3,&quot;Top&quot;:0.0,&quot;Left&quot;:0.0}" style="position:absolute;margin-left:0;margin-top:756pt;width:612pt;height:21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" o:allowincell="f" filled="f" stroked="f" strokeweight=".5pt">
              <v:textbox inset="20pt,0,,0">
                <w:txbxContent>
                  <w:p w14:paraId="1C1482B2" w14:textId="7C255A15" w:rsidR="00B63AD2" w:rsidRPr="005B64E1" w:rsidRDefault="00B63AD2" w:rsidP="005B64E1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5B64E1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Dell </w:t>
    </w:r>
    <w:r w:rsidR="00FB2023">
      <w:t>Technologies</w:t>
    </w:r>
    <w:r>
      <w:t xml:space="preserve"> Confidential</w:t>
    </w:r>
    <w: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  <w:r>
      <w:t>-</w:t>
    </w:r>
    <w:r>
      <w:tab/>
      <w:t>Business Requirements</w:t>
    </w:r>
    <w:r w:rsidR="00FB2023">
      <w:t xml:space="preserve"> Doc -</w:t>
    </w:r>
    <w:r>
      <w:t xml:space="preserve"> BRD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FC37" w14:textId="77777777" w:rsidR="00A465EA" w:rsidRDefault="00A465EA" w:rsidP="00F11359">
      <w:pPr>
        <w:spacing w:after="0" w:line="240" w:lineRule="auto"/>
      </w:pPr>
      <w:r>
        <w:separator/>
      </w:r>
    </w:p>
  </w:footnote>
  <w:footnote w:type="continuationSeparator" w:id="0">
    <w:p w14:paraId="391D0581" w14:textId="77777777" w:rsidR="00A465EA" w:rsidRDefault="00A465EA" w:rsidP="00F11359">
      <w:pPr>
        <w:spacing w:after="0" w:line="240" w:lineRule="auto"/>
      </w:pPr>
      <w:r>
        <w:continuationSeparator/>
      </w:r>
    </w:p>
  </w:footnote>
  <w:footnote w:type="continuationNotice" w:id="1">
    <w:p w14:paraId="3BB3733C" w14:textId="77777777" w:rsidR="00A465EA" w:rsidRDefault="00A465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8841" w14:textId="280528DF" w:rsidR="00B63AD2" w:rsidRPr="003F0E76" w:rsidRDefault="00B63AD2" w:rsidP="002003A1">
    <w:pPr>
      <w:pStyle w:val="Header"/>
      <w:shd w:val="clear" w:color="auto" w:fill="000080"/>
      <w:jc w:val="center"/>
      <w:rPr>
        <w:rFonts w:ascii="Helvetica" w:hAnsi="Helvetica"/>
        <w:b/>
        <w:caps/>
        <w:spacing w:val="60"/>
        <w:sz w:val="18"/>
        <w:szCs w:val="18"/>
      </w:rPr>
    </w:pPr>
    <w:r>
      <w:rPr>
        <w:rFonts w:ascii="Helvetica" w:hAnsi="Helvetica"/>
        <w:spacing w:val="60"/>
        <w:sz w:val="18"/>
        <w:szCs w:val="18"/>
      </w:rPr>
      <w:t xml:space="preserve">DELL </w:t>
    </w:r>
    <w:r w:rsidR="00FB2023">
      <w:rPr>
        <w:rFonts w:ascii="Helvetica" w:hAnsi="Helvetica"/>
        <w:spacing w:val="60"/>
        <w:sz w:val="18"/>
        <w:szCs w:val="18"/>
      </w:rPr>
      <w:t>TECHNOLOGIES</w:t>
    </w:r>
    <w:r>
      <w:rPr>
        <w:rFonts w:ascii="Helvetica" w:hAnsi="Helvetica"/>
        <w:spacing w:val="60"/>
        <w:sz w:val="18"/>
        <w:szCs w:val="18"/>
      </w:rPr>
      <w:t xml:space="preserve"> IDD</w:t>
    </w:r>
    <w:r w:rsidR="00231D4E">
      <w:rPr>
        <w:rFonts w:ascii="Helvetica" w:hAnsi="Helvetica"/>
        <w:spacing w:val="60"/>
        <w:sz w:val="18"/>
        <w:szCs w:val="18"/>
      </w:rPr>
      <w:t xml:space="preserve"> DevOps</w:t>
    </w:r>
    <w:r>
      <w:rPr>
        <w:rFonts w:ascii="Helvetica" w:hAnsi="Helvetica"/>
        <w:spacing w:val="60"/>
        <w:sz w:val="18"/>
        <w:szCs w:val="18"/>
      </w:rPr>
      <w:t xml:space="preserve"> – </w:t>
    </w:r>
    <w:r>
      <w:rPr>
        <w:rFonts w:ascii="Helvetica" w:hAnsi="Helvetica"/>
        <w:b/>
        <w:caps/>
        <w:spacing w:val="60"/>
        <w:sz w:val="18"/>
        <w:szCs w:val="18"/>
      </w:rPr>
      <w:fldChar w:fldCharType="begin"/>
    </w:r>
    <w:r>
      <w:rPr>
        <w:rFonts w:ascii="Helvetica" w:hAnsi="Helvetica"/>
        <w:spacing w:val="60"/>
        <w:sz w:val="18"/>
        <w:szCs w:val="18"/>
      </w:rPr>
      <w:instrText xml:space="preserve"> STYLEREF  TitleDoc  \* MERGEFORMAT </w:instrText>
    </w:r>
    <w:r>
      <w:rPr>
        <w:rFonts w:ascii="Helvetica" w:hAnsi="Helvetica"/>
        <w:b/>
        <w:caps/>
        <w:spacing w:val="60"/>
        <w:sz w:val="18"/>
        <w:szCs w:val="18"/>
      </w:rPr>
      <w:fldChar w:fldCharType="separate"/>
    </w:r>
    <w:r w:rsidR="001C679B">
      <w:rPr>
        <w:rFonts w:ascii="Helvetica" w:hAnsi="Helvetica"/>
        <w:noProof/>
        <w:spacing w:val="60"/>
        <w:sz w:val="18"/>
        <w:szCs w:val="18"/>
      </w:rPr>
      <w:t>Oxygen Web Help Plugin Upgrade</w:t>
    </w:r>
    <w:r>
      <w:rPr>
        <w:rFonts w:ascii="Helvetica" w:hAnsi="Helvetica"/>
        <w:b/>
        <w:caps/>
        <w:spacing w:val="60"/>
        <w:sz w:val="18"/>
        <w:szCs w:val="18"/>
      </w:rPr>
      <w:fldChar w:fldCharType="end"/>
    </w:r>
    <w:r>
      <w:rPr>
        <w:rFonts w:ascii="Helvetica" w:hAnsi="Helvetica"/>
        <w:spacing w:val="60"/>
        <w:sz w:val="18"/>
        <w:szCs w:val="18"/>
      </w:rPr>
      <w:t xml:space="preserve"> - BRD</w:t>
    </w:r>
  </w:p>
  <w:p w14:paraId="0D9C8842" w14:textId="77777777" w:rsidR="00B63AD2" w:rsidRDefault="00B63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B0ED2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C5010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8D6688"/>
    <w:multiLevelType w:val="multilevel"/>
    <w:tmpl w:val="94C25A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E2E2EC3"/>
    <w:multiLevelType w:val="hybridMultilevel"/>
    <w:tmpl w:val="4992CE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D7EDA"/>
    <w:multiLevelType w:val="hybridMultilevel"/>
    <w:tmpl w:val="7912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45805"/>
    <w:multiLevelType w:val="hybridMultilevel"/>
    <w:tmpl w:val="DC068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51344"/>
    <w:multiLevelType w:val="hybridMultilevel"/>
    <w:tmpl w:val="7CB8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406B5"/>
    <w:multiLevelType w:val="hybridMultilevel"/>
    <w:tmpl w:val="DC2C2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2B7CAF"/>
    <w:multiLevelType w:val="hybridMultilevel"/>
    <w:tmpl w:val="21A4D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625F9"/>
    <w:multiLevelType w:val="multilevel"/>
    <w:tmpl w:val="94C25A78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48AB1267"/>
    <w:multiLevelType w:val="hybridMultilevel"/>
    <w:tmpl w:val="359E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269FE"/>
    <w:multiLevelType w:val="hybridMultilevel"/>
    <w:tmpl w:val="F2D21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E1359"/>
    <w:multiLevelType w:val="hybridMultilevel"/>
    <w:tmpl w:val="430A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D5E67"/>
    <w:multiLevelType w:val="multilevel"/>
    <w:tmpl w:val="DAA806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28A0B54"/>
    <w:multiLevelType w:val="hybridMultilevel"/>
    <w:tmpl w:val="25487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784976"/>
    <w:multiLevelType w:val="multilevel"/>
    <w:tmpl w:val="89DEA3F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70A3716"/>
    <w:multiLevelType w:val="hybridMultilevel"/>
    <w:tmpl w:val="0120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21665"/>
    <w:multiLevelType w:val="hybridMultilevel"/>
    <w:tmpl w:val="B1606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02149D"/>
    <w:multiLevelType w:val="hybridMultilevel"/>
    <w:tmpl w:val="02F2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85C82"/>
    <w:multiLevelType w:val="hybridMultilevel"/>
    <w:tmpl w:val="4E36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31855"/>
    <w:multiLevelType w:val="hybridMultilevel"/>
    <w:tmpl w:val="2E7224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406462199">
    <w:abstractNumId w:val="1"/>
  </w:num>
  <w:num w:numId="2" w16cid:durableId="924411909">
    <w:abstractNumId w:val="0"/>
  </w:num>
  <w:num w:numId="3" w16cid:durableId="526598820">
    <w:abstractNumId w:val="13"/>
  </w:num>
  <w:num w:numId="4" w16cid:durableId="1991666666">
    <w:abstractNumId w:val="14"/>
  </w:num>
  <w:num w:numId="5" w16cid:durableId="1266352362">
    <w:abstractNumId w:val="6"/>
  </w:num>
  <w:num w:numId="6" w16cid:durableId="1042754771">
    <w:abstractNumId w:val="12"/>
  </w:num>
  <w:num w:numId="7" w16cid:durableId="1117262584">
    <w:abstractNumId w:val="17"/>
  </w:num>
  <w:num w:numId="8" w16cid:durableId="1485662855">
    <w:abstractNumId w:val="3"/>
  </w:num>
  <w:num w:numId="9" w16cid:durableId="1474828732">
    <w:abstractNumId w:val="13"/>
  </w:num>
  <w:num w:numId="10" w16cid:durableId="1901331620">
    <w:abstractNumId w:val="13"/>
  </w:num>
  <w:num w:numId="11" w16cid:durableId="208493423">
    <w:abstractNumId w:val="13"/>
  </w:num>
  <w:num w:numId="12" w16cid:durableId="751044672">
    <w:abstractNumId w:val="13"/>
  </w:num>
  <w:num w:numId="13" w16cid:durableId="242836196">
    <w:abstractNumId w:val="13"/>
  </w:num>
  <w:num w:numId="14" w16cid:durableId="2068147074">
    <w:abstractNumId w:val="13"/>
  </w:num>
  <w:num w:numId="15" w16cid:durableId="774178621">
    <w:abstractNumId w:val="13"/>
  </w:num>
  <w:num w:numId="16" w16cid:durableId="657265094">
    <w:abstractNumId w:val="4"/>
  </w:num>
  <w:num w:numId="17" w16cid:durableId="1053575045">
    <w:abstractNumId w:val="7"/>
  </w:num>
  <w:num w:numId="18" w16cid:durableId="1093669045">
    <w:abstractNumId w:val="13"/>
  </w:num>
  <w:num w:numId="19" w16cid:durableId="1049037787">
    <w:abstractNumId w:val="13"/>
  </w:num>
  <w:num w:numId="20" w16cid:durableId="1546790800">
    <w:abstractNumId w:val="13"/>
  </w:num>
  <w:num w:numId="21" w16cid:durableId="1319308460">
    <w:abstractNumId w:val="13"/>
  </w:num>
  <w:num w:numId="22" w16cid:durableId="643006128">
    <w:abstractNumId w:val="13"/>
  </w:num>
  <w:num w:numId="23" w16cid:durableId="1836650552">
    <w:abstractNumId w:val="13"/>
  </w:num>
  <w:num w:numId="24" w16cid:durableId="1486362194">
    <w:abstractNumId w:val="19"/>
  </w:num>
  <w:num w:numId="25" w16cid:durableId="1441072484">
    <w:abstractNumId w:val="20"/>
  </w:num>
  <w:num w:numId="26" w16cid:durableId="505025495">
    <w:abstractNumId w:val="10"/>
  </w:num>
  <w:num w:numId="27" w16cid:durableId="404499764">
    <w:abstractNumId w:val="15"/>
  </w:num>
  <w:num w:numId="28" w16cid:durableId="950940022">
    <w:abstractNumId w:val="2"/>
  </w:num>
  <w:num w:numId="29" w16cid:durableId="376471375">
    <w:abstractNumId w:val="9"/>
  </w:num>
  <w:num w:numId="30" w16cid:durableId="81100710">
    <w:abstractNumId w:val="16"/>
  </w:num>
  <w:num w:numId="31" w16cid:durableId="1460877271">
    <w:abstractNumId w:val="18"/>
  </w:num>
  <w:num w:numId="32" w16cid:durableId="836119501">
    <w:abstractNumId w:val="5"/>
  </w:num>
  <w:num w:numId="33" w16cid:durableId="289240029">
    <w:abstractNumId w:val="8"/>
  </w:num>
  <w:num w:numId="34" w16cid:durableId="101074661">
    <w:abstractNumId w:val="15"/>
  </w:num>
  <w:num w:numId="35" w16cid:durableId="1305157892">
    <w:abstractNumId w:val="11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ll, tom">
    <w15:presenceInfo w15:providerId="AD" w15:userId="S::Tom.Dill@dell.com::a690019d-83c3-4c21-aae6-a86c6fdee85f"/>
  </w15:person>
  <w15:person w15:author="Anthony, Mary">
    <w15:presenceInfo w15:providerId="AD" w15:userId="S::Mary_Anthony@dell.com::3f7c9b42-cbe9-4d67-a4f7-5c40fabc4abe"/>
  </w15:person>
  <w15:person w15:author="Gupta, Ruchi">
    <w15:presenceInfo w15:providerId="AD" w15:userId="S::Ruchi.Gupta2@Dell.com::17bb6376-bcb9-42c5-acd1-34987102d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2AC"/>
    <w:rsid w:val="0000029B"/>
    <w:rsid w:val="00000A74"/>
    <w:rsid w:val="00000AC2"/>
    <w:rsid w:val="00000D47"/>
    <w:rsid w:val="00001CF7"/>
    <w:rsid w:val="00004103"/>
    <w:rsid w:val="000042B0"/>
    <w:rsid w:val="000052AA"/>
    <w:rsid w:val="00005809"/>
    <w:rsid w:val="00005E03"/>
    <w:rsid w:val="0000633E"/>
    <w:rsid w:val="00010AAF"/>
    <w:rsid w:val="00011FD6"/>
    <w:rsid w:val="00015D36"/>
    <w:rsid w:val="0002284C"/>
    <w:rsid w:val="00023033"/>
    <w:rsid w:val="000233A4"/>
    <w:rsid w:val="00024B76"/>
    <w:rsid w:val="00025494"/>
    <w:rsid w:val="00025D0C"/>
    <w:rsid w:val="00025F25"/>
    <w:rsid w:val="00030446"/>
    <w:rsid w:val="00030801"/>
    <w:rsid w:val="00031A2E"/>
    <w:rsid w:val="00032DF6"/>
    <w:rsid w:val="00033BF6"/>
    <w:rsid w:val="0003494A"/>
    <w:rsid w:val="0003580E"/>
    <w:rsid w:val="0003587E"/>
    <w:rsid w:val="00036001"/>
    <w:rsid w:val="0003609D"/>
    <w:rsid w:val="0003675D"/>
    <w:rsid w:val="00036CC6"/>
    <w:rsid w:val="00040730"/>
    <w:rsid w:val="00043D7E"/>
    <w:rsid w:val="00043D81"/>
    <w:rsid w:val="000460D5"/>
    <w:rsid w:val="00046C73"/>
    <w:rsid w:val="00050234"/>
    <w:rsid w:val="000502FC"/>
    <w:rsid w:val="000512E7"/>
    <w:rsid w:val="00051336"/>
    <w:rsid w:val="00051AF0"/>
    <w:rsid w:val="00051F06"/>
    <w:rsid w:val="00053882"/>
    <w:rsid w:val="000559A6"/>
    <w:rsid w:val="00056C6A"/>
    <w:rsid w:val="00056E4C"/>
    <w:rsid w:val="00057722"/>
    <w:rsid w:val="00060B36"/>
    <w:rsid w:val="0006207F"/>
    <w:rsid w:val="00063509"/>
    <w:rsid w:val="00063A99"/>
    <w:rsid w:val="00064645"/>
    <w:rsid w:val="00064A7A"/>
    <w:rsid w:val="00064C34"/>
    <w:rsid w:val="0006625C"/>
    <w:rsid w:val="0006686E"/>
    <w:rsid w:val="00067DBB"/>
    <w:rsid w:val="0007064D"/>
    <w:rsid w:val="0007114F"/>
    <w:rsid w:val="0007470C"/>
    <w:rsid w:val="00074C32"/>
    <w:rsid w:val="00074D3F"/>
    <w:rsid w:val="00075F5D"/>
    <w:rsid w:val="00080403"/>
    <w:rsid w:val="00081A30"/>
    <w:rsid w:val="00083F77"/>
    <w:rsid w:val="00085A99"/>
    <w:rsid w:val="00093BBD"/>
    <w:rsid w:val="00094A9E"/>
    <w:rsid w:val="00094F6D"/>
    <w:rsid w:val="00096B47"/>
    <w:rsid w:val="000A04D1"/>
    <w:rsid w:val="000A2AD8"/>
    <w:rsid w:val="000A3B15"/>
    <w:rsid w:val="000A3E41"/>
    <w:rsid w:val="000A795B"/>
    <w:rsid w:val="000B1308"/>
    <w:rsid w:val="000B22F5"/>
    <w:rsid w:val="000B3A0F"/>
    <w:rsid w:val="000B4868"/>
    <w:rsid w:val="000B52EB"/>
    <w:rsid w:val="000B7180"/>
    <w:rsid w:val="000B74E6"/>
    <w:rsid w:val="000C0486"/>
    <w:rsid w:val="000C14A7"/>
    <w:rsid w:val="000C1DDE"/>
    <w:rsid w:val="000C4D52"/>
    <w:rsid w:val="000C7830"/>
    <w:rsid w:val="000D0001"/>
    <w:rsid w:val="000D06C9"/>
    <w:rsid w:val="000D08EC"/>
    <w:rsid w:val="000D0FF5"/>
    <w:rsid w:val="000D101B"/>
    <w:rsid w:val="000D2A73"/>
    <w:rsid w:val="000D3916"/>
    <w:rsid w:val="000D3FCD"/>
    <w:rsid w:val="000D40C8"/>
    <w:rsid w:val="000D52E9"/>
    <w:rsid w:val="000D5BC8"/>
    <w:rsid w:val="000D626C"/>
    <w:rsid w:val="000D6549"/>
    <w:rsid w:val="000E15D3"/>
    <w:rsid w:val="000E4427"/>
    <w:rsid w:val="000E51B8"/>
    <w:rsid w:val="000E6E40"/>
    <w:rsid w:val="000E7A6D"/>
    <w:rsid w:val="000E7B94"/>
    <w:rsid w:val="000F30EF"/>
    <w:rsid w:val="000F313B"/>
    <w:rsid w:val="000F33A4"/>
    <w:rsid w:val="000F6373"/>
    <w:rsid w:val="000F67AD"/>
    <w:rsid w:val="001000E1"/>
    <w:rsid w:val="00100E71"/>
    <w:rsid w:val="0010187F"/>
    <w:rsid w:val="00103D16"/>
    <w:rsid w:val="001046AA"/>
    <w:rsid w:val="00105EA0"/>
    <w:rsid w:val="00106E1F"/>
    <w:rsid w:val="0010792F"/>
    <w:rsid w:val="00112A5C"/>
    <w:rsid w:val="00112D7D"/>
    <w:rsid w:val="00113078"/>
    <w:rsid w:val="001133D9"/>
    <w:rsid w:val="00113516"/>
    <w:rsid w:val="00113E45"/>
    <w:rsid w:val="001150DC"/>
    <w:rsid w:val="00116658"/>
    <w:rsid w:val="00120E63"/>
    <w:rsid w:val="00122970"/>
    <w:rsid w:val="001237D0"/>
    <w:rsid w:val="001249C7"/>
    <w:rsid w:val="00124CFB"/>
    <w:rsid w:val="00130220"/>
    <w:rsid w:val="00131FF8"/>
    <w:rsid w:val="00132B07"/>
    <w:rsid w:val="001330A4"/>
    <w:rsid w:val="001348F3"/>
    <w:rsid w:val="0013563C"/>
    <w:rsid w:val="00135981"/>
    <w:rsid w:val="0013657C"/>
    <w:rsid w:val="00136D3A"/>
    <w:rsid w:val="001436F4"/>
    <w:rsid w:val="001442A3"/>
    <w:rsid w:val="001444C2"/>
    <w:rsid w:val="001469EA"/>
    <w:rsid w:val="00150881"/>
    <w:rsid w:val="00150FB2"/>
    <w:rsid w:val="00151618"/>
    <w:rsid w:val="00151F23"/>
    <w:rsid w:val="00152217"/>
    <w:rsid w:val="00155B00"/>
    <w:rsid w:val="00155D43"/>
    <w:rsid w:val="00156484"/>
    <w:rsid w:val="00156B13"/>
    <w:rsid w:val="0015710C"/>
    <w:rsid w:val="001614BA"/>
    <w:rsid w:val="00161F39"/>
    <w:rsid w:val="00164B38"/>
    <w:rsid w:val="001651EE"/>
    <w:rsid w:val="00166A71"/>
    <w:rsid w:val="00167929"/>
    <w:rsid w:val="00167973"/>
    <w:rsid w:val="00167ECF"/>
    <w:rsid w:val="00170AB9"/>
    <w:rsid w:val="00171122"/>
    <w:rsid w:val="0017155A"/>
    <w:rsid w:val="001723E4"/>
    <w:rsid w:val="00173C4C"/>
    <w:rsid w:val="0017584F"/>
    <w:rsid w:val="00177FFD"/>
    <w:rsid w:val="00182062"/>
    <w:rsid w:val="00183310"/>
    <w:rsid w:val="00187E31"/>
    <w:rsid w:val="00190163"/>
    <w:rsid w:val="00191CFE"/>
    <w:rsid w:val="001931C4"/>
    <w:rsid w:val="00193B89"/>
    <w:rsid w:val="001945D8"/>
    <w:rsid w:val="00194A1A"/>
    <w:rsid w:val="00194DFB"/>
    <w:rsid w:val="0019509D"/>
    <w:rsid w:val="001955F5"/>
    <w:rsid w:val="001A0790"/>
    <w:rsid w:val="001A1D27"/>
    <w:rsid w:val="001A3530"/>
    <w:rsid w:val="001A509C"/>
    <w:rsid w:val="001A63B2"/>
    <w:rsid w:val="001A75C0"/>
    <w:rsid w:val="001A79E2"/>
    <w:rsid w:val="001B0D38"/>
    <w:rsid w:val="001B1B78"/>
    <w:rsid w:val="001B2282"/>
    <w:rsid w:val="001B272B"/>
    <w:rsid w:val="001B37EB"/>
    <w:rsid w:val="001B39A4"/>
    <w:rsid w:val="001B4040"/>
    <w:rsid w:val="001B4B59"/>
    <w:rsid w:val="001B56C5"/>
    <w:rsid w:val="001B5A7F"/>
    <w:rsid w:val="001B6FB8"/>
    <w:rsid w:val="001B78D4"/>
    <w:rsid w:val="001C0ADF"/>
    <w:rsid w:val="001C3D9B"/>
    <w:rsid w:val="001C4E27"/>
    <w:rsid w:val="001C5B2A"/>
    <w:rsid w:val="001C679B"/>
    <w:rsid w:val="001D018C"/>
    <w:rsid w:val="001D569B"/>
    <w:rsid w:val="001D670D"/>
    <w:rsid w:val="001E23CA"/>
    <w:rsid w:val="001E308C"/>
    <w:rsid w:val="001E5AC8"/>
    <w:rsid w:val="001F19DB"/>
    <w:rsid w:val="001F2BAD"/>
    <w:rsid w:val="001F2DCF"/>
    <w:rsid w:val="001F6D3D"/>
    <w:rsid w:val="001F703A"/>
    <w:rsid w:val="001F71EA"/>
    <w:rsid w:val="002003A1"/>
    <w:rsid w:val="00200412"/>
    <w:rsid w:val="00201167"/>
    <w:rsid w:val="002034D0"/>
    <w:rsid w:val="00205CE9"/>
    <w:rsid w:val="00205D69"/>
    <w:rsid w:val="0020616A"/>
    <w:rsid w:val="0020768F"/>
    <w:rsid w:val="0021063F"/>
    <w:rsid w:val="00212498"/>
    <w:rsid w:val="00215153"/>
    <w:rsid w:val="00217B8B"/>
    <w:rsid w:val="0022072E"/>
    <w:rsid w:val="0022079D"/>
    <w:rsid w:val="00221F71"/>
    <w:rsid w:val="0022290C"/>
    <w:rsid w:val="00224A80"/>
    <w:rsid w:val="00231398"/>
    <w:rsid w:val="00231D4E"/>
    <w:rsid w:val="00233B74"/>
    <w:rsid w:val="00234CCE"/>
    <w:rsid w:val="00237D2B"/>
    <w:rsid w:val="00237ECF"/>
    <w:rsid w:val="00240A89"/>
    <w:rsid w:val="00240B6A"/>
    <w:rsid w:val="002410AC"/>
    <w:rsid w:val="0024169D"/>
    <w:rsid w:val="0024195B"/>
    <w:rsid w:val="00241BFC"/>
    <w:rsid w:val="00242B1A"/>
    <w:rsid w:val="0024310F"/>
    <w:rsid w:val="00244A66"/>
    <w:rsid w:val="00245367"/>
    <w:rsid w:val="00245472"/>
    <w:rsid w:val="00245B75"/>
    <w:rsid w:val="002462CA"/>
    <w:rsid w:val="002469A4"/>
    <w:rsid w:val="002477A5"/>
    <w:rsid w:val="00247E93"/>
    <w:rsid w:val="00251356"/>
    <w:rsid w:val="002517AD"/>
    <w:rsid w:val="00252635"/>
    <w:rsid w:val="002543C3"/>
    <w:rsid w:val="00254545"/>
    <w:rsid w:val="00261EF1"/>
    <w:rsid w:val="002638D7"/>
    <w:rsid w:val="002648F3"/>
    <w:rsid w:val="00266FC2"/>
    <w:rsid w:val="00270EEB"/>
    <w:rsid w:val="002725A2"/>
    <w:rsid w:val="00273682"/>
    <w:rsid w:val="002744EB"/>
    <w:rsid w:val="00281E18"/>
    <w:rsid w:val="0028361D"/>
    <w:rsid w:val="0028364D"/>
    <w:rsid w:val="00284960"/>
    <w:rsid w:val="0028542F"/>
    <w:rsid w:val="00287104"/>
    <w:rsid w:val="00292CC9"/>
    <w:rsid w:val="002944A6"/>
    <w:rsid w:val="0029546C"/>
    <w:rsid w:val="002968E6"/>
    <w:rsid w:val="00296BF5"/>
    <w:rsid w:val="002A0549"/>
    <w:rsid w:val="002A42C8"/>
    <w:rsid w:val="002A5459"/>
    <w:rsid w:val="002A57B1"/>
    <w:rsid w:val="002A706F"/>
    <w:rsid w:val="002A7B7C"/>
    <w:rsid w:val="002A7D0A"/>
    <w:rsid w:val="002B1AA7"/>
    <w:rsid w:val="002B42A0"/>
    <w:rsid w:val="002B46A5"/>
    <w:rsid w:val="002B5DE3"/>
    <w:rsid w:val="002C06EE"/>
    <w:rsid w:val="002C3F4A"/>
    <w:rsid w:val="002C49A9"/>
    <w:rsid w:val="002C6996"/>
    <w:rsid w:val="002D27A5"/>
    <w:rsid w:val="002D41C0"/>
    <w:rsid w:val="002D4609"/>
    <w:rsid w:val="002D6CA6"/>
    <w:rsid w:val="002E11EB"/>
    <w:rsid w:val="002E44F2"/>
    <w:rsid w:val="002E47E5"/>
    <w:rsid w:val="002E4BED"/>
    <w:rsid w:val="002E6332"/>
    <w:rsid w:val="002E7102"/>
    <w:rsid w:val="002F0092"/>
    <w:rsid w:val="002F0601"/>
    <w:rsid w:val="002F2A37"/>
    <w:rsid w:val="002F3AC4"/>
    <w:rsid w:val="002F3E29"/>
    <w:rsid w:val="002F55AA"/>
    <w:rsid w:val="002F6803"/>
    <w:rsid w:val="002F6F5C"/>
    <w:rsid w:val="002F7276"/>
    <w:rsid w:val="002F7C09"/>
    <w:rsid w:val="00300956"/>
    <w:rsid w:val="00300C6C"/>
    <w:rsid w:val="00301165"/>
    <w:rsid w:val="003017E8"/>
    <w:rsid w:val="00301B5E"/>
    <w:rsid w:val="00302CCA"/>
    <w:rsid w:val="00302FEC"/>
    <w:rsid w:val="00305387"/>
    <w:rsid w:val="00305DCA"/>
    <w:rsid w:val="003069BE"/>
    <w:rsid w:val="003070F9"/>
    <w:rsid w:val="003100BD"/>
    <w:rsid w:val="00310C0E"/>
    <w:rsid w:val="00311F49"/>
    <w:rsid w:val="00313DAE"/>
    <w:rsid w:val="00314E4B"/>
    <w:rsid w:val="003166AE"/>
    <w:rsid w:val="00316EC5"/>
    <w:rsid w:val="003172D5"/>
    <w:rsid w:val="003173C9"/>
    <w:rsid w:val="00317822"/>
    <w:rsid w:val="003252B7"/>
    <w:rsid w:val="0032619F"/>
    <w:rsid w:val="00330987"/>
    <w:rsid w:val="0033177C"/>
    <w:rsid w:val="00331F36"/>
    <w:rsid w:val="003326C1"/>
    <w:rsid w:val="00334356"/>
    <w:rsid w:val="003404F2"/>
    <w:rsid w:val="003423A9"/>
    <w:rsid w:val="003439B0"/>
    <w:rsid w:val="00344803"/>
    <w:rsid w:val="003502A3"/>
    <w:rsid w:val="00351849"/>
    <w:rsid w:val="00352D1D"/>
    <w:rsid w:val="003546EB"/>
    <w:rsid w:val="003556CB"/>
    <w:rsid w:val="00355C2A"/>
    <w:rsid w:val="003565E5"/>
    <w:rsid w:val="00356808"/>
    <w:rsid w:val="00357966"/>
    <w:rsid w:val="0036063F"/>
    <w:rsid w:val="00361EEB"/>
    <w:rsid w:val="00362FDB"/>
    <w:rsid w:val="003633E9"/>
    <w:rsid w:val="003647FF"/>
    <w:rsid w:val="00364D4C"/>
    <w:rsid w:val="003658F7"/>
    <w:rsid w:val="003666CA"/>
    <w:rsid w:val="003676F0"/>
    <w:rsid w:val="0036797B"/>
    <w:rsid w:val="00367C6F"/>
    <w:rsid w:val="00371877"/>
    <w:rsid w:val="00371CCD"/>
    <w:rsid w:val="00372E02"/>
    <w:rsid w:val="0037422C"/>
    <w:rsid w:val="0037714E"/>
    <w:rsid w:val="00377757"/>
    <w:rsid w:val="00380C4D"/>
    <w:rsid w:val="003839CF"/>
    <w:rsid w:val="00385B19"/>
    <w:rsid w:val="00385D49"/>
    <w:rsid w:val="00386A46"/>
    <w:rsid w:val="003875E1"/>
    <w:rsid w:val="00390399"/>
    <w:rsid w:val="00390A4F"/>
    <w:rsid w:val="003927F6"/>
    <w:rsid w:val="00393E5E"/>
    <w:rsid w:val="00397825"/>
    <w:rsid w:val="003A08FD"/>
    <w:rsid w:val="003A2AE1"/>
    <w:rsid w:val="003A2C26"/>
    <w:rsid w:val="003A4463"/>
    <w:rsid w:val="003A631E"/>
    <w:rsid w:val="003A6EDF"/>
    <w:rsid w:val="003B0083"/>
    <w:rsid w:val="003B0F0C"/>
    <w:rsid w:val="003B3C42"/>
    <w:rsid w:val="003B6EAA"/>
    <w:rsid w:val="003C1FCE"/>
    <w:rsid w:val="003C302C"/>
    <w:rsid w:val="003C46E6"/>
    <w:rsid w:val="003C63EE"/>
    <w:rsid w:val="003C66E3"/>
    <w:rsid w:val="003C6B3F"/>
    <w:rsid w:val="003C773D"/>
    <w:rsid w:val="003D378D"/>
    <w:rsid w:val="003D3B5B"/>
    <w:rsid w:val="003D6DE9"/>
    <w:rsid w:val="003D7181"/>
    <w:rsid w:val="003D7D0A"/>
    <w:rsid w:val="003E0A0B"/>
    <w:rsid w:val="003E0EFC"/>
    <w:rsid w:val="003E21B8"/>
    <w:rsid w:val="003E45D2"/>
    <w:rsid w:val="003E5A3F"/>
    <w:rsid w:val="003E70B6"/>
    <w:rsid w:val="003F01D6"/>
    <w:rsid w:val="003F046A"/>
    <w:rsid w:val="003F1919"/>
    <w:rsid w:val="003F3E53"/>
    <w:rsid w:val="003F67E4"/>
    <w:rsid w:val="003F7829"/>
    <w:rsid w:val="004007C9"/>
    <w:rsid w:val="00401C32"/>
    <w:rsid w:val="00402469"/>
    <w:rsid w:val="004025B9"/>
    <w:rsid w:val="0040348C"/>
    <w:rsid w:val="00404B45"/>
    <w:rsid w:val="00405798"/>
    <w:rsid w:val="004057C7"/>
    <w:rsid w:val="0040796C"/>
    <w:rsid w:val="00407C5F"/>
    <w:rsid w:val="004117F4"/>
    <w:rsid w:val="004124A6"/>
    <w:rsid w:val="004125F9"/>
    <w:rsid w:val="00413DEC"/>
    <w:rsid w:val="00416868"/>
    <w:rsid w:val="00417465"/>
    <w:rsid w:val="004210A1"/>
    <w:rsid w:val="0042142B"/>
    <w:rsid w:val="00421B52"/>
    <w:rsid w:val="00421BBF"/>
    <w:rsid w:val="00421EB8"/>
    <w:rsid w:val="004244A6"/>
    <w:rsid w:val="004246FC"/>
    <w:rsid w:val="004279B1"/>
    <w:rsid w:val="004311BC"/>
    <w:rsid w:val="00432485"/>
    <w:rsid w:val="004330C8"/>
    <w:rsid w:val="00434A01"/>
    <w:rsid w:val="00434BAB"/>
    <w:rsid w:val="004354B7"/>
    <w:rsid w:val="004354FF"/>
    <w:rsid w:val="00435B87"/>
    <w:rsid w:val="00440FA7"/>
    <w:rsid w:val="00442CAA"/>
    <w:rsid w:val="00447DA9"/>
    <w:rsid w:val="0045297E"/>
    <w:rsid w:val="004548E7"/>
    <w:rsid w:val="00456907"/>
    <w:rsid w:val="0046000B"/>
    <w:rsid w:val="0046032D"/>
    <w:rsid w:val="0046329D"/>
    <w:rsid w:val="00464C09"/>
    <w:rsid w:val="00471F95"/>
    <w:rsid w:val="004733F9"/>
    <w:rsid w:val="00475350"/>
    <w:rsid w:val="00476832"/>
    <w:rsid w:val="0047782C"/>
    <w:rsid w:val="004808BF"/>
    <w:rsid w:val="00480D73"/>
    <w:rsid w:val="00480EB5"/>
    <w:rsid w:val="00481ABC"/>
    <w:rsid w:val="004831BD"/>
    <w:rsid w:val="00485854"/>
    <w:rsid w:val="0049004A"/>
    <w:rsid w:val="0049211F"/>
    <w:rsid w:val="004936DD"/>
    <w:rsid w:val="00494623"/>
    <w:rsid w:val="004949A1"/>
    <w:rsid w:val="00494A74"/>
    <w:rsid w:val="004953E9"/>
    <w:rsid w:val="00496B5B"/>
    <w:rsid w:val="004A20A0"/>
    <w:rsid w:val="004A2AD2"/>
    <w:rsid w:val="004A2CF0"/>
    <w:rsid w:val="004A3D27"/>
    <w:rsid w:val="004A4943"/>
    <w:rsid w:val="004A7B31"/>
    <w:rsid w:val="004A7CBC"/>
    <w:rsid w:val="004B0521"/>
    <w:rsid w:val="004B12F9"/>
    <w:rsid w:val="004B24BC"/>
    <w:rsid w:val="004B44F9"/>
    <w:rsid w:val="004B5CCE"/>
    <w:rsid w:val="004B6979"/>
    <w:rsid w:val="004B6C92"/>
    <w:rsid w:val="004C1856"/>
    <w:rsid w:val="004C2062"/>
    <w:rsid w:val="004C2668"/>
    <w:rsid w:val="004C3387"/>
    <w:rsid w:val="004C3980"/>
    <w:rsid w:val="004C3FAA"/>
    <w:rsid w:val="004C685A"/>
    <w:rsid w:val="004D162A"/>
    <w:rsid w:val="004D228E"/>
    <w:rsid w:val="004D284A"/>
    <w:rsid w:val="004D4B70"/>
    <w:rsid w:val="004D5BDC"/>
    <w:rsid w:val="004D633C"/>
    <w:rsid w:val="004D67B4"/>
    <w:rsid w:val="004E0294"/>
    <w:rsid w:val="004E0CB1"/>
    <w:rsid w:val="004E0FFC"/>
    <w:rsid w:val="004E3499"/>
    <w:rsid w:val="004E4360"/>
    <w:rsid w:val="004E4736"/>
    <w:rsid w:val="004E5AD1"/>
    <w:rsid w:val="004F1618"/>
    <w:rsid w:val="004F2FF5"/>
    <w:rsid w:val="004F5DE9"/>
    <w:rsid w:val="005001F3"/>
    <w:rsid w:val="005003E3"/>
    <w:rsid w:val="0050068F"/>
    <w:rsid w:val="005018F6"/>
    <w:rsid w:val="0050307C"/>
    <w:rsid w:val="00503D60"/>
    <w:rsid w:val="00504043"/>
    <w:rsid w:val="00504B90"/>
    <w:rsid w:val="0051059D"/>
    <w:rsid w:val="005145F3"/>
    <w:rsid w:val="005166E2"/>
    <w:rsid w:val="00517F37"/>
    <w:rsid w:val="00521C47"/>
    <w:rsid w:val="005229B1"/>
    <w:rsid w:val="00523596"/>
    <w:rsid w:val="00525316"/>
    <w:rsid w:val="00525742"/>
    <w:rsid w:val="00525D7B"/>
    <w:rsid w:val="00526750"/>
    <w:rsid w:val="005269D0"/>
    <w:rsid w:val="00531877"/>
    <w:rsid w:val="00536952"/>
    <w:rsid w:val="00537786"/>
    <w:rsid w:val="00542AE5"/>
    <w:rsid w:val="0054311A"/>
    <w:rsid w:val="00544AC0"/>
    <w:rsid w:val="005467C7"/>
    <w:rsid w:val="0054708D"/>
    <w:rsid w:val="00547D5C"/>
    <w:rsid w:val="00552199"/>
    <w:rsid w:val="0055310E"/>
    <w:rsid w:val="005549EF"/>
    <w:rsid w:val="00554A1B"/>
    <w:rsid w:val="00560118"/>
    <w:rsid w:val="005601B4"/>
    <w:rsid w:val="00561067"/>
    <w:rsid w:val="00561DA1"/>
    <w:rsid w:val="00562273"/>
    <w:rsid w:val="00563221"/>
    <w:rsid w:val="00564401"/>
    <w:rsid w:val="00564FF2"/>
    <w:rsid w:val="00566752"/>
    <w:rsid w:val="00570438"/>
    <w:rsid w:val="0057177F"/>
    <w:rsid w:val="00575899"/>
    <w:rsid w:val="005765A6"/>
    <w:rsid w:val="00576E6F"/>
    <w:rsid w:val="00577F0E"/>
    <w:rsid w:val="00583BF6"/>
    <w:rsid w:val="00585890"/>
    <w:rsid w:val="00587CE0"/>
    <w:rsid w:val="00587FB0"/>
    <w:rsid w:val="005936B4"/>
    <w:rsid w:val="00593C83"/>
    <w:rsid w:val="005A40C9"/>
    <w:rsid w:val="005A6F3D"/>
    <w:rsid w:val="005B1DF4"/>
    <w:rsid w:val="005B25CD"/>
    <w:rsid w:val="005B2DFB"/>
    <w:rsid w:val="005B32C6"/>
    <w:rsid w:val="005B64E1"/>
    <w:rsid w:val="005B7043"/>
    <w:rsid w:val="005C12B9"/>
    <w:rsid w:val="005C219B"/>
    <w:rsid w:val="005C2EA5"/>
    <w:rsid w:val="005C3615"/>
    <w:rsid w:val="005C3B7C"/>
    <w:rsid w:val="005C6689"/>
    <w:rsid w:val="005C6AE3"/>
    <w:rsid w:val="005C6EB3"/>
    <w:rsid w:val="005C73D8"/>
    <w:rsid w:val="005D11EC"/>
    <w:rsid w:val="005D5310"/>
    <w:rsid w:val="005D67EE"/>
    <w:rsid w:val="005E01E5"/>
    <w:rsid w:val="005E36D0"/>
    <w:rsid w:val="005E5820"/>
    <w:rsid w:val="005F350B"/>
    <w:rsid w:val="005F42BA"/>
    <w:rsid w:val="005F4DE6"/>
    <w:rsid w:val="005F6A01"/>
    <w:rsid w:val="005F6FDF"/>
    <w:rsid w:val="005F712C"/>
    <w:rsid w:val="005F74F2"/>
    <w:rsid w:val="00600D1E"/>
    <w:rsid w:val="00601484"/>
    <w:rsid w:val="00601865"/>
    <w:rsid w:val="00601A58"/>
    <w:rsid w:val="006031D3"/>
    <w:rsid w:val="0060471C"/>
    <w:rsid w:val="00604C4B"/>
    <w:rsid w:val="00605181"/>
    <w:rsid w:val="00605778"/>
    <w:rsid w:val="006109D0"/>
    <w:rsid w:val="00611D61"/>
    <w:rsid w:val="00611E6D"/>
    <w:rsid w:val="0061458E"/>
    <w:rsid w:val="00614644"/>
    <w:rsid w:val="0061714F"/>
    <w:rsid w:val="00620026"/>
    <w:rsid w:val="006234BC"/>
    <w:rsid w:val="00623B32"/>
    <w:rsid w:val="0062439E"/>
    <w:rsid w:val="006261F6"/>
    <w:rsid w:val="00626AD1"/>
    <w:rsid w:val="006318F7"/>
    <w:rsid w:val="00633BEA"/>
    <w:rsid w:val="006349BE"/>
    <w:rsid w:val="00635CA0"/>
    <w:rsid w:val="006360EF"/>
    <w:rsid w:val="00636291"/>
    <w:rsid w:val="0064007E"/>
    <w:rsid w:val="00640439"/>
    <w:rsid w:val="00640C23"/>
    <w:rsid w:val="00642E2F"/>
    <w:rsid w:val="006434C6"/>
    <w:rsid w:val="00643E76"/>
    <w:rsid w:val="00644340"/>
    <w:rsid w:val="006451A1"/>
    <w:rsid w:val="0064545A"/>
    <w:rsid w:val="00645801"/>
    <w:rsid w:val="00647355"/>
    <w:rsid w:val="00651FFA"/>
    <w:rsid w:val="00654783"/>
    <w:rsid w:val="00655815"/>
    <w:rsid w:val="00656F1C"/>
    <w:rsid w:val="00660D40"/>
    <w:rsid w:val="00660DDA"/>
    <w:rsid w:val="0066243C"/>
    <w:rsid w:val="00664993"/>
    <w:rsid w:val="00666511"/>
    <w:rsid w:val="00667918"/>
    <w:rsid w:val="00671BD6"/>
    <w:rsid w:val="00672DD8"/>
    <w:rsid w:val="006735A2"/>
    <w:rsid w:val="00675375"/>
    <w:rsid w:val="00677D44"/>
    <w:rsid w:val="00680C14"/>
    <w:rsid w:val="0068268C"/>
    <w:rsid w:val="00682EBE"/>
    <w:rsid w:val="006868FF"/>
    <w:rsid w:val="00687CC0"/>
    <w:rsid w:val="00691F9D"/>
    <w:rsid w:val="00692B8A"/>
    <w:rsid w:val="006978E7"/>
    <w:rsid w:val="00697EB0"/>
    <w:rsid w:val="006A2DFF"/>
    <w:rsid w:val="006A7B94"/>
    <w:rsid w:val="006B1D05"/>
    <w:rsid w:val="006B38E5"/>
    <w:rsid w:val="006B62BD"/>
    <w:rsid w:val="006B7AE1"/>
    <w:rsid w:val="006B7C20"/>
    <w:rsid w:val="006B7FCC"/>
    <w:rsid w:val="006C00B4"/>
    <w:rsid w:val="006C2B20"/>
    <w:rsid w:val="006C524B"/>
    <w:rsid w:val="006C58A5"/>
    <w:rsid w:val="006C665F"/>
    <w:rsid w:val="006D0A3C"/>
    <w:rsid w:val="006D0BE5"/>
    <w:rsid w:val="006D122E"/>
    <w:rsid w:val="006D261E"/>
    <w:rsid w:val="006D4663"/>
    <w:rsid w:val="006D78AB"/>
    <w:rsid w:val="006E0952"/>
    <w:rsid w:val="006E3F15"/>
    <w:rsid w:val="006E6039"/>
    <w:rsid w:val="006E6251"/>
    <w:rsid w:val="006E71A9"/>
    <w:rsid w:val="006E76A2"/>
    <w:rsid w:val="006E7CB4"/>
    <w:rsid w:val="006F2637"/>
    <w:rsid w:val="006F6124"/>
    <w:rsid w:val="006F6A8F"/>
    <w:rsid w:val="006F7236"/>
    <w:rsid w:val="0070251E"/>
    <w:rsid w:val="00704524"/>
    <w:rsid w:val="0070492E"/>
    <w:rsid w:val="00707DBA"/>
    <w:rsid w:val="0071099A"/>
    <w:rsid w:val="00710B7C"/>
    <w:rsid w:val="00714396"/>
    <w:rsid w:val="00715E69"/>
    <w:rsid w:val="0071681D"/>
    <w:rsid w:val="00721738"/>
    <w:rsid w:val="00721AA6"/>
    <w:rsid w:val="007224E8"/>
    <w:rsid w:val="00722999"/>
    <w:rsid w:val="00723F38"/>
    <w:rsid w:val="007244B2"/>
    <w:rsid w:val="00725CE3"/>
    <w:rsid w:val="007263ED"/>
    <w:rsid w:val="00726EC4"/>
    <w:rsid w:val="007272EB"/>
    <w:rsid w:val="00727744"/>
    <w:rsid w:val="007304BB"/>
    <w:rsid w:val="00730895"/>
    <w:rsid w:val="00732FFE"/>
    <w:rsid w:val="0073587E"/>
    <w:rsid w:val="00737115"/>
    <w:rsid w:val="00737D08"/>
    <w:rsid w:val="00741A0A"/>
    <w:rsid w:val="0074201C"/>
    <w:rsid w:val="00742CB8"/>
    <w:rsid w:val="00743B24"/>
    <w:rsid w:val="00744563"/>
    <w:rsid w:val="00747072"/>
    <w:rsid w:val="0074787B"/>
    <w:rsid w:val="00747C59"/>
    <w:rsid w:val="007502D3"/>
    <w:rsid w:val="00750B82"/>
    <w:rsid w:val="00752B77"/>
    <w:rsid w:val="00752DD2"/>
    <w:rsid w:val="007530E0"/>
    <w:rsid w:val="00755467"/>
    <w:rsid w:val="00755682"/>
    <w:rsid w:val="00755BA4"/>
    <w:rsid w:val="00757107"/>
    <w:rsid w:val="007602A3"/>
    <w:rsid w:val="00760C39"/>
    <w:rsid w:val="007611E3"/>
    <w:rsid w:val="00762A3F"/>
    <w:rsid w:val="00764F80"/>
    <w:rsid w:val="0076500E"/>
    <w:rsid w:val="00766786"/>
    <w:rsid w:val="007672B6"/>
    <w:rsid w:val="00770E7A"/>
    <w:rsid w:val="00771D41"/>
    <w:rsid w:val="00772A0E"/>
    <w:rsid w:val="00773651"/>
    <w:rsid w:val="0077503E"/>
    <w:rsid w:val="007761AB"/>
    <w:rsid w:val="00776738"/>
    <w:rsid w:val="00780270"/>
    <w:rsid w:val="0078561D"/>
    <w:rsid w:val="00785BD0"/>
    <w:rsid w:val="00790A97"/>
    <w:rsid w:val="007914AC"/>
    <w:rsid w:val="00792926"/>
    <w:rsid w:val="00793323"/>
    <w:rsid w:val="00793E2F"/>
    <w:rsid w:val="00794103"/>
    <w:rsid w:val="00796077"/>
    <w:rsid w:val="00796458"/>
    <w:rsid w:val="0079678F"/>
    <w:rsid w:val="00797F2D"/>
    <w:rsid w:val="00797F3E"/>
    <w:rsid w:val="007A15AF"/>
    <w:rsid w:val="007A3C5C"/>
    <w:rsid w:val="007A4E86"/>
    <w:rsid w:val="007A52B6"/>
    <w:rsid w:val="007A62CD"/>
    <w:rsid w:val="007A7E4B"/>
    <w:rsid w:val="007B0ED9"/>
    <w:rsid w:val="007B1AC6"/>
    <w:rsid w:val="007B2F19"/>
    <w:rsid w:val="007B4067"/>
    <w:rsid w:val="007B4D10"/>
    <w:rsid w:val="007B4FCE"/>
    <w:rsid w:val="007C05AC"/>
    <w:rsid w:val="007C219E"/>
    <w:rsid w:val="007C29A6"/>
    <w:rsid w:val="007C375C"/>
    <w:rsid w:val="007C60CA"/>
    <w:rsid w:val="007C6F72"/>
    <w:rsid w:val="007D02FF"/>
    <w:rsid w:val="007D1089"/>
    <w:rsid w:val="007D1884"/>
    <w:rsid w:val="007D29CA"/>
    <w:rsid w:val="007D4AA9"/>
    <w:rsid w:val="007D56C7"/>
    <w:rsid w:val="007D6E3B"/>
    <w:rsid w:val="007D7249"/>
    <w:rsid w:val="007D7F61"/>
    <w:rsid w:val="007E0DA4"/>
    <w:rsid w:val="007E101D"/>
    <w:rsid w:val="007E1F56"/>
    <w:rsid w:val="007E2A3F"/>
    <w:rsid w:val="007E2EFE"/>
    <w:rsid w:val="007E3972"/>
    <w:rsid w:val="007E7790"/>
    <w:rsid w:val="007F0D52"/>
    <w:rsid w:val="007F2FB0"/>
    <w:rsid w:val="007F3864"/>
    <w:rsid w:val="007F4F83"/>
    <w:rsid w:val="007F7242"/>
    <w:rsid w:val="0080101E"/>
    <w:rsid w:val="008037F3"/>
    <w:rsid w:val="008059CD"/>
    <w:rsid w:val="0080667C"/>
    <w:rsid w:val="008149F8"/>
    <w:rsid w:val="0081699A"/>
    <w:rsid w:val="00816A58"/>
    <w:rsid w:val="00816B05"/>
    <w:rsid w:val="00816E7E"/>
    <w:rsid w:val="008208E4"/>
    <w:rsid w:val="00820B8C"/>
    <w:rsid w:val="0082146F"/>
    <w:rsid w:val="00821696"/>
    <w:rsid w:val="00822512"/>
    <w:rsid w:val="00823283"/>
    <w:rsid w:val="00825F46"/>
    <w:rsid w:val="00826AD7"/>
    <w:rsid w:val="0083365E"/>
    <w:rsid w:val="00833F15"/>
    <w:rsid w:val="00836F72"/>
    <w:rsid w:val="00840CF9"/>
    <w:rsid w:val="00841320"/>
    <w:rsid w:val="008416D9"/>
    <w:rsid w:val="00842D8F"/>
    <w:rsid w:val="00845162"/>
    <w:rsid w:val="0084556B"/>
    <w:rsid w:val="00851AAB"/>
    <w:rsid w:val="00851CFC"/>
    <w:rsid w:val="008523B8"/>
    <w:rsid w:val="00854040"/>
    <w:rsid w:val="00854DC4"/>
    <w:rsid w:val="00861981"/>
    <w:rsid w:val="00861FAC"/>
    <w:rsid w:val="00862610"/>
    <w:rsid w:val="00862BDB"/>
    <w:rsid w:val="00864442"/>
    <w:rsid w:val="00864650"/>
    <w:rsid w:val="00865D5D"/>
    <w:rsid w:val="00866AEB"/>
    <w:rsid w:val="00866B4F"/>
    <w:rsid w:val="00870035"/>
    <w:rsid w:val="008707A0"/>
    <w:rsid w:val="008725CC"/>
    <w:rsid w:val="00872781"/>
    <w:rsid w:val="0087288B"/>
    <w:rsid w:val="008737F9"/>
    <w:rsid w:val="008744DD"/>
    <w:rsid w:val="00874E00"/>
    <w:rsid w:val="0087541B"/>
    <w:rsid w:val="00876910"/>
    <w:rsid w:val="008769F8"/>
    <w:rsid w:val="00876F1A"/>
    <w:rsid w:val="00877B01"/>
    <w:rsid w:val="0088099A"/>
    <w:rsid w:val="00881BDC"/>
    <w:rsid w:val="00884CA4"/>
    <w:rsid w:val="00887C4D"/>
    <w:rsid w:val="00890F27"/>
    <w:rsid w:val="00891539"/>
    <w:rsid w:val="0089197E"/>
    <w:rsid w:val="00893638"/>
    <w:rsid w:val="0089532B"/>
    <w:rsid w:val="008953CD"/>
    <w:rsid w:val="0089567E"/>
    <w:rsid w:val="008A0134"/>
    <w:rsid w:val="008A0732"/>
    <w:rsid w:val="008A2BED"/>
    <w:rsid w:val="008A3A08"/>
    <w:rsid w:val="008A527A"/>
    <w:rsid w:val="008A5BFA"/>
    <w:rsid w:val="008A7A36"/>
    <w:rsid w:val="008B39A3"/>
    <w:rsid w:val="008B4B32"/>
    <w:rsid w:val="008B6278"/>
    <w:rsid w:val="008C18AE"/>
    <w:rsid w:val="008C5C37"/>
    <w:rsid w:val="008C7F17"/>
    <w:rsid w:val="008D0D6B"/>
    <w:rsid w:val="008D0EA7"/>
    <w:rsid w:val="008D11A9"/>
    <w:rsid w:val="008D26A6"/>
    <w:rsid w:val="008D297E"/>
    <w:rsid w:val="008D34E3"/>
    <w:rsid w:val="008D3F3F"/>
    <w:rsid w:val="008D6018"/>
    <w:rsid w:val="008D6C4E"/>
    <w:rsid w:val="008E02AC"/>
    <w:rsid w:val="008E0C97"/>
    <w:rsid w:val="008E100E"/>
    <w:rsid w:val="008E18E3"/>
    <w:rsid w:val="008E3688"/>
    <w:rsid w:val="008E43B9"/>
    <w:rsid w:val="008E703D"/>
    <w:rsid w:val="008E75B0"/>
    <w:rsid w:val="008F4CE3"/>
    <w:rsid w:val="008F7321"/>
    <w:rsid w:val="008F7CFC"/>
    <w:rsid w:val="00900030"/>
    <w:rsid w:val="00900D50"/>
    <w:rsid w:val="00900FBB"/>
    <w:rsid w:val="00903AA8"/>
    <w:rsid w:val="00905128"/>
    <w:rsid w:val="009068B0"/>
    <w:rsid w:val="009075AD"/>
    <w:rsid w:val="00912D8D"/>
    <w:rsid w:val="00915C2B"/>
    <w:rsid w:val="0091773C"/>
    <w:rsid w:val="00917D67"/>
    <w:rsid w:val="00920768"/>
    <w:rsid w:val="00920B14"/>
    <w:rsid w:val="009218E7"/>
    <w:rsid w:val="00923211"/>
    <w:rsid w:val="009249D4"/>
    <w:rsid w:val="009252D1"/>
    <w:rsid w:val="00926568"/>
    <w:rsid w:val="00926AEC"/>
    <w:rsid w:val="00927D94"/>
    <w:rsid w:val="00927EF0"/>
    <w:rsid w:val="0093020D"/>
    <w:rsid w:val="00930450"/>
    <w:rsid w:val="00930C62"/>
    <w:rsid w:val="00931F8D"/>
    <w:rsid w:val="00933DBD"/>
    <w:rsid w:val="00935F3C"/>
    <w:rsid w:val="009377B2"/>
    <w:rsid w:val="00937CF9"/>
    <w:rsid w:val="0094027D"/>
    <w:rsid w:val="00942448"/>
    <w:rsid w:val="00943F0E"/>
    <w:rsid w:val="00945419"/>
    <w:rsid w:val="009457C3"/>
    <w:rsid w:val="00945F85"/>
    <w:rsid w:val="00947586"/>
    <w:rsid w:val="00950D41"/>
    <w:rsid w:val="00952839"/>
    <w:rsid w:val="0095418A"/>
    <w:rsid w:val="0095563E"/>
    <w:rsid w:val="00962614"/>
    <w:rsid w:val="009643F5"/>
    <w:rsid w:val="009651C9"/>
    <w:rsid w:val="0096580C"/>
    <w:rsid w:val="009659DF"/>
    <w:rsid w:val="00966CA8"/>
    <w:rsid w:val="009678EA"/>
    <w:rsid w:val="00967BE8"/>
    <w:rsid w:val="00970291"/>
    <w:rsid w:val="00970C3D"/>
    <w:rsid w:val="009722EB"/>
    <w:rsid w:val="009738FE"/>
    <w:rsid w:val="00973AEA"/>
    <w:rsid w:val="00974445"/>
    <w:rsid w:val="009827B0"/>
    <w:rsid w:val="00984E03"/>
    <w:rsid w:val="00985FC4"/>
    <w:rsid w:val="00986335"/>
    <w:rsid w:val="00990B97"/>
    <w:rsid w:val="0099164F"/>
    <w:rsid w:val="00992E3A"/>
    <w:rsid w:val="00993097"/>
    <w:rsid w:val="00993464"/>
    <w:rsid w:val="009956A9"/>
    <w:rsid w:val="00995FD1"/>
    <w:rsid w:val="0099674E"/>
    <w:rsid w:val="009A0415"/>
    <w:rsid w:val="009A218D"/>
    <w:rsid w:val="009A2FF1"/>
    <w:rsid w:val="009A34EA"/>
    <w:rsid w:val="009A400B"/>
    <w:rsid w:val="009A4068"/>
    <w:rsid w:val="009A4373"/>
    <w:rsid w:val="009A50DE"/>
    <w:rsid w:val="009B296C"/>
    <w:rsid w:val="009B3DE5"/>
    <w:rsid w:val="009C0DA4"/>
    <w:rsid w:val="009C526C"/>
    <w:rsid w:val="009C59D7"/>
    <w:rsid w:val="009C5EA2"/>
    <w:rsid w:val="009C62F7"/>
    <w:rsid w:val="009C6318"/>
    <w:rsid w:val="009C6BF2"/>
    <w:rsid w:val="009C79D2"/>
    <w:rsid w:val="009D00AD"/>
    <w:rsid w:val="009D0330"/>
    <w:rsid w:val="009D1D94"/>
    <w:rsid w:val="009E18B5"/>
    <w:rsid w:val="009E2634"/>
    <w:rsid w:val="009E42C4"/>
    <w:rsid w:val="009E542E"/>
    <w:rsid w:val="009E6633"/>
    <w:rsid w:val="009E738B"/>
    <w:rsid w:val="009E7A14"/>
    <w:rsid w:val="009E7AF4"/>
    <w:rsid w:val="009F0B16"/>
    <w:rsid w:val="009F13C3"/>
    <w:rsid w:val="009F34BD"/>
    <w:rsid w:val="009F3F16"/>
    <w:rsid w:val="009F4421"/>
    <w:rsid w:val="009F44E5"/>
    <w:rsid w:val="009F46AD"/>
    <w:rsid w:val="009F5B16"/>
    <w:rsid w:val="00A02CD0"/>
    <w:rsid w:val="00A0338E"/>
    <w:rsid w:val="00A04E16"/>
    <w:rsid w:val="00A0588A"/>
    <w:rsid w:val="00A07168"/>
    <w:rsid w:val="00A07876"/>
    <w:rsid w:val="00A07919"/>
    <w:rsid w:val="00A107FB"/>
    <w:rsid w:val="00A10965"/>
    <w:rsid w:val="00A11443"/>
    <w:rsid w:val="00A12068"/>
    <w:rsid w:val="00A130D2"/>
    <w:rsid w:val="00A14062"/>
    <w:rsid w:val="00A150C5"/>
    <w:rsid w:val="00A161DA"/>
    <w:rsid w:val="00A1659B"/>
    <w:rsid w:val="00A214E9"/>
    <w:rsid w:val="00A21B04"/>
    <w:rsid w:val="00A2278D"/>
    <w:rsid w:val="00A24C49"/>
    <w:rsid w:val="00A251A4"/>
    <w:rsid w:val="00A2552F"/>
    <w:rsid w:val="00A26FF2"/>
    <w:rsid w:val="00A32307"/>
    <w:rsid w:val="00A32BA3"/>
    <w:rsid w:val="00A34EE1"/>
    <w:rsid w:val="00A3572C"/>
    <w:rsid w:val="00A3747C"/>
    <w:rsid w:val="00A40E76"/>
    <w:rsid w:val="00A41277"/>
    <w:rsid w:val="00A428A8"/>
    <w:rsid w:val="00A46315"/>
    <w:rsid w:val="00A465EA"/>
    <w:rsid w:val="00A511FB"/>
    <w:rsid w:val="00A521E4"/>
    <w:rsid w:val="00A537F3"/>
    <w:rsid w:val="00A5543A"/>
    <w:rsid w:val="00A56070"/>
    <w:rsid w:val="00A61292"/>
    <w:rsid w:val="00A63E92"/>
    <w:rsid w:val="00A64A0F"/>
    <w:rsid w:val="00A66005"/>
    <w:rsid w:val="00A6610C"/>
    <w:rsid w:val="00A6674A"/>
    <w:rsid w:val="00A66B0F"/>
    <w:rsid w:val="00A727C9"/>
    <w:rsid w:val="00A73529"/>
    <w:rsid w:val="00A7413C"/>
    <w:rsid w:val="00A746B9"/>
    <w:rsid w:val="00A752B9"/>
    <w:rsid w:val="00A75EF3"/>
    <w:rsid w:val="00A85B1D"/>
    <w:rsid w:val="00A85EDF"/>
    <w:rsid w:val="00A863AD"/>
    <w:rsid w:val="00A86CD6"/>
    <w:rsid w:val="00A8755B"/>
    <w:rsid w:val="00A9052C"/>
    <w:rsid w:val="00A9113C"/>
    <w:rsid w:val="00A9328F"/>
    <w:rsid w:val="00A9390B"/>
    <w:rsid w:val="00A95ECA"/>
    <w:rsid w:val="00A97626"/>
    <w:rsid w:val="00AA0BBA"/>
    <w:rsid w:val="00AA1374"/>
    <w:rsid w:val="00AA224F"/>
    <w:rsid w:val="00AA2F0E"/>
    <w:rsid w:val="00AA3D03"/>
    <w:rsid w:val="00AA6BFD"/>
    <w:rsid w:val="00AA74BB"/>
    <w:rsid w:val="00AA7E00"/>
    <w:rsid w:val="00AB107B"/>
    <w:rsid w:val="00AB1BC1"/>
    <w:rsid w:val="00AB1C49"/>
    <w:rsid w:val="00AB290D"/>
    <w:rsid w:val="00AB33EE"/>
    <w:rsid w:val="00AB5A88"/>
    <w:rsid w:val="00AB774D"/>
    <w:rsid w:val="00AC04A8"/>
    <w:rsid w:val="00AC27A3"/>
    <w:rsid w:val="00AC305F"/>
    <w:rsid w:val="00AC3FD6"/>
    <w:rsid w:val="00AC4512"/>
    <w:rsid w:val="00AC56D6"/>
    <w:rsid w:val="00AC6AC6"/>
    <w:rsid w:val="00AC6C07"/>
    <w:rsid w:val="00AD1AFD"/>
    <w:rsid w:val="00AD452B"/>
    <w:rsid w:val="00AD4CF6"/>
    <w:rsid w:val="00AE0223"/>
    <w:rsid w:val="00AE20EA"/>
    <w:rsid w:val="00AE4608"/>
    <w:rsid w:val="00AF032D"/>
    <w:rsid w:val="00AF0825"/>
    <w:rsid w:val="00AF1FE1"/>
    <w:rsid w:val="00AF20A1"/>
    <w:rsid w:val="00AF2231"/>
    <w:rsid w:val="00AF2A9C"/>
    <w:rsid w:val="00AF5B13"/>
    <w:rsid w:val="00AF5E5B"/>
    <w:rsid w:val="00AF78B4"/>
    <w:rsid w:val="00B03795"/>
    <w:rsid w:val="00B03A29"/>
    <w:rsid w:val="00B049D4"/>
    <w:rsid w:val="00B05BEA"/>
    <w:rsid w:val="00B05EB3"/>
    <w:rsid w:val="00B07947"/>
    <w:rsid w:val="00B10900"/>
    <w:rsid w:val="00B11A18"/>
    <w:rsid w:val="00B13507"/>
    <w:rsid w:val="00B14A8A"/>
    <w:rsid w:val="00B14B38"/>
    <w:rsid w:val="00B16471"/>
    <w:rsid w:val="00B214E4"/>
    <w:rsid w:val="00B226E7"/>
    <w:rsid w:val="00B22877"/>
    <w:rsid w:val="00B22A09"/>
    <w:rsid w:val="00B232BF"/>
    <w:rsid w:val="00B23669"/>
    <w:rsid w:val="00B25B2F"/>
    <w:rsid w:val="00B26B65"/>
    <w:rsid w:val="00B3147E"/>
    <w:rsid w:val="00B35F2A"/>
    <w:rsid w:val="00B37895"/>
    <w:rsid w:val="00B4136A"/>
    <w:rsid w:val="00B44C3D"/>
    <w:rsid w:val="00B4520C"/>
    <w:rsid w:val="00B4590C"/>
    <w:rsid w:val="00B46BE4"/>
    <w:rsid w:val="00B5097B"/>
    <w:rsid w:val="00B50A88"/>
    <w:rsid w:val="00B50CFB"/>
    <w:rsid w:val="00B51831"/>
    <w:rsid w:val="00B522C2"/>
    <w:rsid w:val="00B54F1C"/>
    <w:rsid w:val="00B57357"/>
    <w:rsid w:val="00B6015E"/>
    <w:rsid w:val="00B63891"/>
    <w:rsid w:val="00B63AD2"/>
    <w:rsid w:val="00B64835"/>
    <w:rsid w:val="00B64E8F"/>
    <w:rsid w:val="00B66460"/>
    <w:rsid w:val="00B67F71"/>
    <w:rsid w:val="00B70226"/>
    <w:rsid w:val="00B7188C"/>
    <w:rsid w:val="00B71BE4"/>
    <w:rsid w:val="00B754C9"/>
    <w:rsid w:val="00B77A42"/>
    <w:rsid w:val="00B81CD9"/>
    <w:rsid w:val="00B82C89"/>
    <w:rsid w:val="00B85B26"/>
    <w:rsid w:val="00B864F0"/>
    <w:rsid w:val="00B87A92"/>
    <w:rsid w:val="00B90EA6"/>
    <w:rsid w:val="00B90F1E"/>
    <w:rsid w:val="00B910C4"/>
    <w:rsid w:val="00B9233A"/>
    <w:rsid w:val="00B94948"/>
    <w:rsid w:val="00BA07B0"/>
    <w:rsid w:val="00BA293E"/>
    <w:rsid w:val="00BA31CC"/>
    <w:rsid w:val="00BA4891"/>
    <w:rsid w:val="00BA4BD8"/>
    <w:rsid w:val="00BA5CD3"/>
    <w:rsid w:val="00BA6581"/>
    <w:rsid w:val="00BA6C48"/>
    <w:rsid w:val="00BA6CFB"/>
    <w:rsid w:val="00BA77CB"/>
    <w:rsid w:val="00BA7929"/>
    <w:rsid w:val="00BB0492"/>
    <w:rsid w:val="00BB0583"/>
    <w:rsid w:val="00BB20AC"/>
    <w:rsid w:val="00BB3351"/>
    <w:rsid w:val="00BB505E"/>
    <w:rsid w:val="00BB710C"/>
    <w:rsid w:val="00BB7A5E"/>
    <w:rsid w:val="00BB7EE2"/>
    <w:rsid w:val="00BC0CF4"/>
    <w:rsid w:val="00BC0E2F"/>
    <w:rsid w:val="00BC5782"/>
    <w:rsid w:val="00BC596E"/>
    <w:rsid w:val="00BD1C26"/>
    <w:rsid w:val="00BD1DAA"/>
    <w:rsid w:val="00BD5F7C"/>
    <w:rsid w:val="00BD71BB"/>
    <w:rsid w:val="00BD7B92"/>
    <w:rsid w:val="00BE128D"/>
    <w:rsid w:val="00BE1EAC"/>
    <w:rsid w:val="00BE21FE"/>
    <w:rsid w:val="00BE253A"/>
    <w:rsid w:val="00BE4AE5"/>
    <w:rsid w:val="00BE67F2"/>
    <w:rsid w:val="00BE6CA0"/>
    <w:rsid w:val="00BE7B03"/>
    <w:rsid w:val="00BF2C09"/>
    <w:rsid w:val="00BF2F49"/>
    <w:rsid w:val="00BF3D8D"/>
    <w:rsid w:val="00BF40AB"/>
    <w:rsid w:val="00BF44DD"/>
    <w:rsid w:val="00BF49BA"/>
    <w:rsid w:val="00BF502E"/>
    <w:rsid w:val="00BF5B2D"/>
    <w:rsid w:val="00BF6095"/>
    <w:rsid w:val="00C01581"/>
    <w:rsid w:val="00C02124"/>
    <w:rsid w:val="00C038D0"/>
    <w:rsid w:val="00C03D50"/>
    <w:rsid w:val="00C0410E"/>
    <w:rsid w:val="00C04254"/>
    <w:rsid w:val="00C0542F"/>
    <w:rsid w:val="00C054FF"/>
    <w:rsid w:val="00C06C83"/>
    <w:rsid w:val="00C06E65"/>
    <w:rsid w:val="00C07378"/>
    <w:rsid w:val="00C122E2"/>
    <w:rsid w:val="00C122E9"/>
    <w:rsid w:val="00C124E2"/>
    <w:rsid w:val="00C12CB5"/>
    <w:rsid w:val="00C14FAB"/>
    <w:rsid w:val="00C161E6"/>
    <w:rsid w:val="00C167D9"/>
    <w:rsid w:val="00C20014"/>
    <w:rsid w:val="00C2008D"/>
    <w:rsid w:val="00C2111B"/>
    <w:rsid w:val="00C21DE4"/>
    <w:rsid w:val="00C260EB"/>
    <w:rsid w:val="00C26B1C"/>
    <w:rsid w:val="00C3093F"/>
    <w:rsid w:val="00C310E2"/>
    <w:rsid w:val="00C316A1"/>
    <w:rsid w:val="00C31825"/>
    <w:rsid w:val="00C322CB"/>
    <w:rsid w:val="00C32E5F"/>
    <w:rsid w:val="00C330C4"/>
    <w:rsid w:val="00C342C9"/>
    <w:rsid w:val="00C3488A"/>
    <w:rsid w:val="00C3525E"/>
    <w:rsid w:val="00C366F0"/>
    <w:rsid w:val="00C37763"/>
    <w:rsid w:val="00C40A17"/>
    <w:rsid w:val="00C41999"/>
    <w:rsid w:val="00C41DAF"/>
    <w:rsid w:val="00C4290C"/>
    <w:rsid w:val="00C5101D"/>
    <w:rsid w:val="00C5171D"/>
    <w:rsid w:val="00C52A37"/>
    <w:rsid w:val="00C53322"/>
    <w:rsid w:val="00C53D52"/>
    <w:rsid w:val="00C54949"/>
    <w:rsid w:val="00C55262"/>
    <w:rsid w:val="00C55FD8"/>
    <w:rsid w:val="00C568E7"/>
    <w:rsid w:val="00C56AF2"/>
    <w:rsid w:val="00C57D83"/>
    <w:rsid w:val="00C63E25"/>
    <w:rsid w:val="00C663E6"/>
    <w:rsid w:val="00C708F9"/>
    <w:rsid w:val="00C7106E"/>
    <w:rsid w:val="00C71182"/>
    <w:rsid w:val="00C72FC8"/>
    <w:rsid w:val="00C7322E"/>
    <w:rsid w:val="00C74055"/>
    <w:rsid w:val="00C7658F"/>
    <w:rsid w:val="00C77AB5"/>
    <w:rsid w:val="00C80335"/>
    <w:rsid w:val="00C821F0"/>
    <w:rsid w:val="00C827AE"/>
    <w:rsid w:val="00C82D20"/>
    <w:rsid w:val="00C8396C"/>
    <w:rsid w:val="00C84B85"/>
    <w:rsid w:val="00C85044"/>
    <w:rsid w:val="00C868CB"/>
    <w:rsid w:val="00C87144"/>
    <w:rsid w:val="00C90157"/>
    <w:rsid w:val="00C90CF3"/>
    <w:rsid w:val="00C910EC"/>
    <w:rsid w:val="00C91258"/>
    <w:rsid w:val="00C91A50"/>
    <w:rsid w:val="00C9265E"/>
    <w:rsid w:val="00C94F95"/>
    <w:rsid w:val="00C95EB5"/>
    <w:rsid w:val="00C96B2F"/>
    <w:rsid w:val="00C97096"/>
    <w:rsid w:val="00CA1725"/>
    <w:rsid w:val="00CA1987"/>
    <w:rsid w:val="00CA2FFB"/>
    <w:rsid w:val="00CA38C2"/>
    <w:rsid w:val="00CA53B6"/>
    <w:rsid w:val="00CA5F1E"/>
    <w:rsid w:val="00CA6184"/>
    <w:rsid w:val="00CA7F08"/>
    <w:rsid w:val="00CB06DC"/>
    <w:rsid w:val="00CB1497"/>
    <w:rsid w:val="00CB171F"/>
    <w:rsid w:val="00CB179E"/>
    <w:rsid w:val="00CB3080"/>
    <w:rsid w:val="00CB3BA5"/>
    <w:rsid w:val="00CB42C1"/>
    <w:rsid w:val="00CB4837"/>
    <w:rsid w:val="00CB5166"/>
    <w:rsid w:val="00CB59FB"/>
    <w:rsid w:val="00CB5D4C"/>
    <w:rsid w:val="00CB6218"/>
    <w:rsid w:val="00CB6372"/>
    <w:rsid w:val="00CB64BF"/>
    <w:rsid w:val="00CB6BB6"/>
    <w:rsid w:val="00CB6FAD"/>
    <w:rsid w:val="00CC095E"/>
    <w:rsid w:val="00CC1AEA"/>
    <w:rsid w:val="00CC2BC2"/>
    <w:rsid w:val="00CC2E6B"/>
    <w:rsid w:val="00CC40B0"/>
    <w:rsid w:val="00CC41D1"/>
    <w:rsid w:val="00CC704C"/>
    <w:rsid w:val="00CD27A0"/>
    <w:rsid w:val="00CD31D1"/>
    <w:rsid w:val="00CD3800"/>
    <w:rsid w:val="00CD4145"/>
    <w:rsid w:val="00CD7E27"/>
    <w:rsid w:val="00CE01AF"/>
    <w:rsid w:val="00CE0FB3"/>
    <w:rsid w:val="00CE13C5"/>
    <w:rsid w:val="00CE1AA6"/>
    <w:rsid w:val="00CE1D85"/>
    <w:rsid w:val="00CE1DA1"/>
    <w:rsid w:val="00CE211B"/>
    <w:rsid w:val="00CE2338"/>
    <w:rsid w:val="00CE3151"/>
    <w:rsid w:val="00CE42BC"/>
    <w:rsid w:val="00CE44ED"/>
    <w:rsid w:val="00CE4704"/>
    <w:rsid w:val="00CE54DB"/>
    <w:rsid w:val="00CF35A0"/>
    <w:rsid w:val="00CF3A56"/>
    <w:rsid w:val="00CF517F"/>
    <w:rsid w:val="00CF5712"/>
    <w:rsid w:val="00CF5BF0"/>
    <w:rsid w:val="00CF623C"/>
    <w:rsid w:val="00CF754C"/>
    <w:rsid w:val="00CF7F83"/>
    <w:rsid w:val="00D00493"/>
    <w:rsid w:val="00D0253D"/>
    <w:rsid w:val="00D0581D"/>
    <w:rsid w:val="00D05C6C"/>
    <w:rsid w:val="00D05E63"/>
    <w:rsid w:val="00D106F5"/>
    <w:rsid w:val="00D10FB0"/>
    <w:rsid w:val="00D1429D"/>
    <w:rsid w:val="00D14364"/>
    <w:rsid w:val="00D145F1"/>
    <w:rsid w:val="00D15588"/>
    <w:rsid w:val="00D15AF9"/>
    <w:rsid w:val="00D15C87"/>
    <w:rsid w:val="00D16393"/>
    <w:rsid w:val="00D1642A"/>
    <w:rsid w:val="00D17CE2"/>
    <w:rsid w:val="00D20A60"/>
    <w:rsid w:val="00D216D4"/>
    <w:rsid w:val="00D21AA9"/>
    <w:rsid w:val="00D24CC8"/>
    <w:rsid w:val="00D2538B"/>
    <w:rsid w:val="00D25D53"/>
    <w:rsid w:val="00D26B59"/>
    <w:rsid w:val="00D30FF9"/>
    <w:rsid w:val="00D32AEF"/>
    <w:rsid w:val="00D32B5C"/>
    <w:rsid w:val="00D34209"/>
    <w:rsid w:val="00D34A9A"/>
    <w:rsid w:val="00D3566C"/>
    <w:rsid w:val="00D357A1"/>
    <w:rsid w:val="00D36640"/>
    <w:rsid w:val="00D36BC5"/>
    <w:rsid w:val="00D372AD"/>
    <w:rsid w:val="00D40791"/>
    <w:rsid w:val="00D40980"/>
    <w:rsid w:val="00D417A9"/>
    <w:rsid w:val="00D439F6"/>
    <w:rsid w:val="00D446B3"/>
    <w:rsid w:val="00D45794"/>
    <w:rsid w:val="00D46A18"/>
    <w:rsid w:val="00D50985"/>
    <w:rsid w:val="00D50988"/>
    <w:rsid w:val="00D530A0"/>
    <w:rsid w:val="00D549B3"/>
    <w:rsid w:val="00D55670"/>
    <w:rsid w:val="00D56673"/>
    <w:rsid w:val="00D57245"/>
    <w:rsid w:val="00D57BF4"/>
    <w:rsid w:val="00D60A31"/>
    <w:rsid w:val="00D61407"/>
    <w:rsid w:val="00D64943"/>
    <w:rsid w:val="00D656F8"/>
    <w:rsid w:val="00D66477"/>
    <w:rsid w:val="00D66DC2"/>
    <w:rsid w:val="00D7029A"/>
    <w:rsid w:val="00D70FA8"/>
    <w:rsid w:val="00D71C07"/>
    <w:rsid w:val="00D72B47"/>
    <w:rsid w:val="00D7551E"/>
    <w:rsid w:val="00D75A4D"/>
    <w:rsid w:val="00D801C4"/>
    <w:rsid w:val="00D80A4E"/>
    <w:rsid w:val="00D80B91"/>
    <w:rsid w:val="00D80BA6"/>
    <w:rsid w:val="00D81562"/>
    <w:rsid w:val="00D81ECE"/>
    <w:rsid w:val="00D83DBE"/>
    <w:rsid w:val="00D83F07"/>
    <w:rsid w:val="00D8487D"/>
    <w:rsid w:val="00D84D64"/>
    <w:rsid w:val="00D85A0A"/>
    <w:rsid w:val="00D864D5"/>
    <w:rsid w:val="00D869F6"/>
    <w:rsid w:val="00D86D66"/>
    <w:rsid w:val="00D9009B"/>
    <w:rsid w:val="00D91CC8"/>
    <w:rsid w:val="00D92459"/>
    <w:rsid w:val="00D93051"/>
    <w:rsid w:val="00D93F6D"/>
    <w:rsid w:val="00D940A7"/>
    <w:rsid w:val="00D95788"/>
    <w:rsid w:val="00D95E6B"/>
    <w:rsid w:val="00D9651A"/>
    <w:rsid w:val="00D97B16"/>
    <w:rsid w:val="00DA1890"/>
    <w:rsid w:val="00DA3178"/>
    <w:rsid w:val="00DA3433"/>
    <w:rsid w:val="00DA3D2F"/>
    <w:rsid w:val="00DA4332"/>
    <w:rsid w:val="00DA45D2"/>
    <w:rsid w:val="00DA5920"/>
    <w:rsid w:val="00DA5E02"/>
    <w:rsid w:val="00DA75D3"/>
    <w:rsid w:val="00DB0583"/>
    <w:rsid w:val="00DB0700"/>
    <w:rsid w:val="00DB08EC"/>
    <w:rsid w:val="00DB2BBB"/>
    <w:rsid w:val="00DB2FED"/>
    <w:rsid w:val="00DB41F0"/>
    <w:rsid w:val="00DB527D"/>
    <w:rsid w:val="00DB62BE"/>
    <w:rsid w:val="00DB654E"/>
    <w:rsid w:val="00DB707E"/>
    <w:rsid w:val="00DB78CC"/>
    <w:rsid w:val="00DC0306"/>
    <w:rsid w:val="00DC0BE7"/>
    <w:rsid w:val="00DC15CC"/>
    <w:rsid w:val="00DC21AA"/>
    <w:rsid w:val="00DD1C11"/>
    <w:rsid w:val="00DD1F15"/>
    <w:rsid w:val="00DD22E8"/>
    <w:rsid w:val="00DD3606"/>
    <w:rsid w:val="00DD3FBA"/>
    <w:rsid w:val="00DD4E8C"/>
    <w:rsid w:val="00DD51C6"/>
    <w:rsid w:val="00DD7EE2"/>
    <w:rsid w:val="00DE375A"/>
    <w:rsid w:val="00DE545D"/>
    <w:rsid w:val="00DE5D05"/>
    <w:rsid w:val="00DE7E0F"/>
    <w:rsid w:val="00DF1E81"/>
    <w:rsid w:val="00DF35BB"/>
    <w:rsid w:val="00DF48BA"/>
    <w:rsid w:val="00DF71A7"/>
    <w:rsid w:val="00E01121"/>
    <w:rsid w:val="00E01411"/>
    <w:rsid w:val="00E01F1A"/>
    <w:rsid w:val="00E02361"/>
    <w:rsid w:val="00E03E86"/>
    <w:rsid w:val="00E04109"/>
    <w:rsid w:val="00E041FF"/>
    <w:rsid w:val="00E04F7B"/>
    <w:rsid w:val="00E059C1"/>
    <w:rsid w:val="00E064A2"/>
    <w:rsid w:val="00E076AC"/>
    <w:rsid w:val="00E10127"/>
    <w:rsid w:val="00E104EC"/>
    <w:rsid w:val="00E12106"/>
    <w:rsid w:val="00E15AC5"/>
    <w:rsid w:val="00E16027"/>
    <w:rsid w:val="00E17718"/>
    <w:rsid w:val="00E20292"/>
    <w:rsid w:val="00E21ECE"/>
    <w:rsid w:val="00E22F24"/>
    <w:rsid w:val="00E23497"/>
    <w:rsid w:val="00E248C3"/>
    <w:rsid w:val="00E24EE2"/>
    <w:rsid w:val="00E24F77"/>
    <w:rsid w:val="00E25E14"/>
    <w:rsid w:val="00E26337"/>
    <w:rsid w:val="00E26E57"/>
    <w:rsid w:val="00E30AAF"/>
    <w:rsid w:val="00E31815"/>
    <w:rsid w:val="00E321C4"/>
    <w:rsid w:val="00E32DC4"/>
    <w:rsid w:val="00E33455"/>
    <w:rsid w:val="00E3463F"/>
    <w:rsid w:val="00E34879"/>
    <w:rsid w:val="00E34E8E"/>
    <w:rsid w:val="00E351E8"/>
    <w:rsid w:val="00E361D6"/>
    <w:rsid w:val="00E37240"/>
    <w:rsid w:val="00E37B5D"/>
    <w:rsid w:val="00E37CFB"/>
    <w:rsid w:val="00E41637"/>
    <w:rsid w:val="00E452FF"/>
    <w:rsid w:val="00E45A66"/>
    <w:rsid w:val="00E46884"/>
    <w:rsid w:val="00E47C8A"/>
    <w:rsid w:val="00E47D3A"/>
    <w:rsid w:val="00E522E5"/>
    <w:rsid w:val="00E52489"/>
    <w:rsid w:val="00E53087"/>
    <w:rsid w:val="00E531BC"/>
    <w:rsid w:val="00E54556"/>
    <w:rsid w:val="00E5639B"/>
    <w:rsid w:val="00E56F74"/>
    <w:rsid w:val="00E57B76"/>
    <w:rsid w:val="00E63ED2"/>
    <w:rsid w:val="00E64322"/>
    <w:rsid w:val="00E64E75"/>
    <w:rsid w:val="00E66BF4"/>
    <w:rsid w:val="00E66F26"/>
    <w:rsid w:val="00E71B43"/>
    <w:rsid w:val="00E74E95"/>
    <w:rsid w:val="00E75BC5"/>
    <w:rsid w:val="00E81778"/>
    <w:rsid w:val="00E827F0"/>
    <w:rsid w:val="00E8606F"/>
    <w:rsid w:val="00E86124"/>
    <w:rsid w:val="00E8704A"/>
    <w:rsid w:val="00E91BBE"/>
    <w:rsid w:val="00E92019"/>
    <w:rsid w:val="00E935F3"/>
    <w:rsid w:val="00E9634C"/>
    <w:rsid w:val="00E96542"/>
    <w:rsid w:val="00E96DE2"/>
    <w:rsid w:val="00EA103A"/>
    <w:rsid w:val="00EA24B3"/>
    <w:rsid w:val="00EA43B8"/>
    <w:rsid w:val="00EB0352"/>
    <w:rsid w:val="00EB2242"/>
    <w:rsid w:val="00EB294C"/>
    <w:rsid w:val="00EB325F"/>
    <w:rsid w:val="00EB3317"/>
    <w:rsid w:val="00EB3E46"/>
    <w:rsid w:val="00EB443F"/>
    <w:rsid w:val="00EB45D0"/>
    <w:rsid w:val="00EB5DAB"/>
    <w:rsid w:val="00EB61C3"/>
    <w:rsid w:val="00EB6514"/>
    <w:rsid w:val="00EB7E78"/>
    <w:rsid w:val="00EB7E8A"/>
    <w:rsid w:val="00EC08AE"/>
    <w:rsid w:val="00EC0DB6"/>
    <w:rsid w:val="00EC23F6"/>
    <w:rsid w:val="00EC2D91"/>
    <w:rsid w:val="00EC2F3C"/>
    <w:rsid w:val="00EC435E"/>
    <w:rsid w:val="00EC4452"/>
    <w:rsid w:val="00EC4B29"/>
    <w:rsid w:val="00EC4CD7"/>
    <w:rsid w:val="00EC63A5"/>
    <w:rsid w:val="00EC78D2"/>
    <w:rsid w:val="00ED0A12"/>
    <w:rsid w:val="00ED3CF7"/>
    <w:rsid w:val="00ED5330"/>
    <w:rsid w:val="00ED644F"/>
    <w:rsid w:val="00ED651B"/>
    <w:rsid w:val="00ED65AF"/>
    <w:rsid w:val="00ED69D9"/>
    <w:rsid w:val="00EE071F"/>
    <w:rsid w:val="00EE1A65"/>
    <w:rsid w:val="00EE1B55"/>
    <w:rsid w:val="00EE28F6"/>
    <w:rsid w:val="00EE5568"/>
    <w:rsid w:val="00EE628E"/>
    <w:rsid w:val="00EE673F"/>
    <w:rsid w:val="00EF2D54"/>
    <w:rsid w:val="00EF340B"/>
    <w:rsid w:val="00EF3A0E"/>
    <w:rsid w:val="00EF4D41"/>
    <w:rsid w:val="00EF5069"/>
    <w:rsid w:val="00EF6360"/>
    <w:rsid w:val="00EF69F2"/>
    <w:rsid w:val="00EF7270"/>
    <w:rsid w:val="00F00272"/>
    <w:rsid w:val="00F02966"/>
    <w:rsid w:val="00F03C3E"/>
    <w:rsid w:val="00F06278"/>
    <w:rsid w:val="00F0670C"/>
    <w:rsid w:val="00F11359"/>
    <w:rsid w:val="00F11C92"/>
    <w:rsid w:val="00F1215E"/>
    <w:rsid w:val="00F12D64"/>
    <w:rsid w:val="00F13B2D"/>
    <w:rsid w:val="00F1452D"/>
    <w:rsid w:val="00F1454E"/>
    <w:rsid w:val="00F154EC"/>
    <w:rsid w:val="00F15715"/>
    <w:rsid w:val="00F15E61"/>
    <w:rsid w:val="00F1632E"/>
    <w:rsid w:val="00F17395"/>
    <w:rsid w:val="00F17EEA"/>
    <w:rsid w:val="00F2092F"/>
    <w:rsid w:val="00F222E9"/>
    <w:rsid w:val="00F249C0"/>
    <w:rsid w:val="00F27459"/>
    <w:rsid w:val="00F30C27"/>
    <w:rsid w:val="00F31BAC"/>
    <w:rsid w:val="00F32BF7"/>
    <w:rsid w:val="00F3570A"/>
    <w:rsid w:val="00F37128"/>
    <w:rsid w:val="00F416CB"/>
    <w:rsid w:val="00F43233"/>
    <w:rsid w:val="00F4460D"/>
    <w:rsid w:val="00F542DC"/>
    <w:rsid w:val="00F567DB"/>
    <w:rsid w:val="00F570FB"/>
    <w:rsid w:val="00F57BE9"/>
    <w:rsid w:val="00F612E5"/>
    <w:rsid w:val="00F64FF8"/>
    <w:rsid w:val="00F704CF"/>
    <w:rsid w:val="00F709F2"/>
    <w:rsid w:val="00F70EDF"/>
    <w:rsid w:val="00F7266E"/>
    <w:rsid w:val="00F74DCC"/>
    <w:rsid w:val="00F754E0"/>
    <w:rsid w:val="00F76A4E"/>
    <w:rsid w:val="00F76CF6"/>
    <w:rsid w:val="00F81C87"/>
    <w:rsid w:val="00F82268"/>
    <w:rsid w:val="00F85F2F"/>
    <w:rsid w:val="00F86BB6"/>
    <w:rsid w:val="00F8764C"/>
    <w:rsid w:val="00F90B64"/>
    <w:rsid w:val="00F92724"/>
    <w:rsid w:val="00F92C7E"/>
    <w:rsid w:val="00F92DE1"/>
    <w:rsid w:val="00F939F9"/>
    <w:rsid w:val="00F94473"/>
    <w:rsid w:val="00F94C68"/>
    <w:rsid w:val="00FA40CE"/>
    <w:rsid w:val="00FA4EA2"/>
    <w:rsid w:val="00FA66FA"/>
    <w:rsid w:val="00FA6E5C"/>
    <w:rsid w:val="00FA7BDB"/>
    <w:rsid w:val="00FB0651"/>
    <w:rsid w:val="00FB0944"/>
    <w:rsid w:val="00FB0BA8"/>
    <w:rsid w:val="00FB2023"/>
    <w:rsid w:val="00FB204E"/>
    <w:rsid w:val="00FB22A5"/>
    <w:rsid w:val="00FB365D"/>
    <w:rsid w:val="00FB4729"/>
    <w:rsid w:val="00FB6385"/>
    <w:rsid w:val="00FC00B5"/>
    <w:rsid w:val="00FC04E8"/>
    <w:rsid w:val="00FC4A21"/>
    <w:rsid w:val="00FC5F31"/>
    <w:rsid w:val="00FC625F"/>
    <w:rsid w:val="00FC6ABC"/>
    <w:rsid w:val="00FD37F2"/>
    <w:rsid w:val="00FD59A9"/>
    <w:rsid w:val="00FD5B96"/>
    <w:rsid w:val="00FD79C4"/>
    <w:rsid w:val="00FE0136"/>
    <w:rsid w:val="00FE2500"/>
    <w:rsid w:val="00FE2C48"/>
    <w:rsid w:val="00FE2D0C"/>
    <w:rsid w:val="00FE39EB"/>
    <w:rsid w:val="00FE4F5A"/>
    <w:rsid w:val="00FE7932"/>
    <w:rsid w:val="00FF0EF0"/>
    <w:rsid w:val="00FF2D99"/>
    <w:rsid w:val="00FF3FB0"/>
    <w:rsid w:val="00FF47CB"/>
    <w:rsid w:val="00FF4BDB"/>
    <w:rsid w:val="00FF4E53"/>
    <w:rsid w:val="00FF5399"/>
    <w:rsid w:val="00FF653C"/>
    <w:rsid w:val="00FF71B5"/>
    <w:rsid w:val="00FF7EBA"/>
    <w:rsid w:val="06B11DDD"/>
    <w:rsid w:val="09E445BC"/>
    <w:rsid w:val="22D88E1D"/>
    <w:rsid w:val="29066CE7"/>
    <w:rsid w:val="46BC61E7"/>
    <w:rsid w:val="68A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C8776"/>
  <w15:docId w15:val="{7C23B44F-74F6-40C3-A604-DFD2CBDB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C8"/>
    <w:rPr>
      <w:rFonts w:ascii="Arial" w:hAnsi="Arial"/>
      <w:sz w:val="20"/>
    </w:rPr>
  </w:style>
  <w:style w:type="paragraph" w:styleId="Heading1">
    <w:name w:val="heading 1"/>
    <w:basedOn w:val="Normal"/>
    <w:next w:val="BodyText"/>
    <w:link w:val="Heading1Char"/>
    <w:uiPriority w:val="9"/>
    <w:rsid w:val="00CC41D1"/>
    <w:pPr>
      <w:keepNext/>
      <w:keepLines/>
      <w:numPr>
        <w:numId w:val="27"/>
      </w:numPr>
      <w:spacing w:before="240" w:after="16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C41D1"/>
    <w:pPr>
      <w:keepNext/>
      <w:keepLines/>
      <w:numPr>
        <w:ilvl w:val="1"/>
        <w:numId w:val="27"/>
      </w:numPr>
      <w:spacing w:before="20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939F9"/>
    <w:pPr>
      <w:keepNext/>
      <w:keepLines/>
      <w:numPr>
        <w:ilvl w:val="2"/>
        <w:numId w:val="27"/>
      </w:numPr>
      <w:spacing w:before="200" w:after="12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E29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29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29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29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29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29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link w:val="TitleCoverChar"/>
    <w:rsid w:val="008E02A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eastAsia="Times New Roman" w:hAnsi="Arial Black" w:cs="Arial"/>
      <w:b/>
      <w:spacing w:val="-48"/>
      <w:kern w:val="28"/>
      <w:sz w:val="64"/>
      <w:szCs w:val="24"/>
    </w:rPr>
  </w:style>
  <w:style w:type="paragraph" w:customStyle="1" w:styleId="TitleDoc">
    <w:name w:val="TitleDoc"/>
    <w:basedOn w:val="TitleCover"/>
    <w:link w:val="TitleDocChar"/>
    <w:rsid w:val="008E02AC"/>
    <w:pPr>
      <w:pBdr>
        <w:top w:val="none" w:sz="0" w:space="0" w:color="auto"/>
      </w:pBdr>
      <w:spacing w:before="120" w:after="240"/>
      <w:ind w:left="0" w:right="0"/>
    </w:pPr>
    <w:rPr>
      <w:rFonts w:cs="Times New Roman"/>
      <w:b w:val="0"/>
      <w:bCs/>
      <w:color w:val="000080"/>
      <w:spacing w:val="0"/>
      <w:sz w:val="5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0700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03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C41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681D"/>
    <w:rPr>
      <w:rFonts w:ascii="Arial" w:hAnsi="Arial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F19DB"/>
    <w:pPr>
      <w:spacing w:after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CF6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F1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59"/>
  </w:style>
  <w:style w:type="paragraph" w:styleId="Footer">
    <w:name w:val="footer"/>
    <w:basedOn w:val="Normal"/>
    <w:link w:val="FooterChar"/>
    <w:unhideWhenUsed/>
    <w:rsid w:val="00254545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b/>
      <w:sz w:val="22"/>
    </w:rPr>
  </w:style>
  <w:style w:type="character" w:customStyle="1" w:styleId="FooterChar">
    <w:name w:val="Footer Char"/>
    <w:basedOn w:val="DefaultParagraphFont"/>
    <w:link w:val="Footer"/>
    <w:rsid w:val="00254545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59"/>
    <w:rPr>
      <w:rFonts w:ascii="Tahoma" w:hAnsi="Tahoma" w:cs="Tahoma"/>
      <w:sz w:val="16"/>
      <w:szCs w:val="16"/>
    </w:rPr>
  </w:style>
  <w:style w:type="paragraph" w:customStyle="1" w:styleId="TitleDocBRD">
    <w:name w:val="TitleDocBRD"/>
    <w:basedOn w:val="TitleDoc"/>
    <w:link w:val="TitleDocBRDChar"/>
    <w:qFormat/>
    <w:rsid w:val="00760C39"/>
    <w:rPr>
      <w:szCs w:val="52"/>
    </w:rPr>
  </w:style>
  <w:style w:type="paragraph" w:styleId="ListBullet">
    <w:name w:val="List Bullet"/>
    <w:basedOn w:val="Normal"/>
    <w:uiPriority w:val="99"/>
    <w:unhideWhenUsed/>
    <w:rsid w:val="0071681D"/>
    <w:pPr>
      <w:numPr>
        <w:numId w:val="1"/>
      </w:numPr>
      <w:spacing w:after="120"/>
    </w:pPr>
  </w:style>
  <w:style w:type="character" w:customStyle="1" w:styleId="TitleCoverChar">
    <w:name w:val="Title Cover Char"/>
    <w:basedOn w:val="DefaultParagraphFont"/>
    <w:link w:val="TitleCover"/>
    <w:rsid w:val="00760C39"/>
    <w:rPr>
      <w:rFonts w:ascii="Arial Black" w:eastAsia="Times New Roman" w:hAnsi="Arial Black" w:cs="Arial"/>
      <w:b/>
      <w:spacing w:val="-48"/>
      <w:kern w:val="28"/>
      <w:sz w:val="64"/>
      <w:szCs w:val="24"/>
    </w:rPr>
  </w:style>
  <w:style w:type="character" w:customStyle="1" w:styleId="TitleDocChar">
    <w:name w:val="TitleDoc Char"/>
    <w:basedOn w:val="TitleCoverChar"/>
    <w:link w:val="TitleDoc"/>
    <w:rsid w:val="00760C39"/>
    <w:rPr>
      <w:rFonts w:ascii="Arial Black" w:eastAsia="Times New Roman" w:hAnsi="Arial Black" w:cs="Times New Roman"/>
      <w:b w:val="0"/>
      <w:bCs/>
      <w:color w:val="000080"/>
      <w:spacing w:val="-48"/>
      <w:kern w:val="28"/>
      <w:sz w:val="52"/>
      <w:szCs w:val="20"/>
    </w:rPr>
  </w:style>
  <w:style w:type="character" w:customStyle="1" w:styleId="TitleDocBRDChar">
    <w:name w:val="TitleDocBRD Char"/>
    <w:basedOn w:val="TitleDocChar"/>
    <w:link w:val="TitleDocBRD"/>
    <w:rsid w:val="00760C39"/>
    <w:rPr>
      <w:rFonts w:ascii="Arial Black" w:eastAsia="Times New Roman" w:hAnsi="Arial Black" w:cs="Times New Roman"/>
      <w:b w:val="0"/>
      <w:bCs/>
      <w:color w:val="000080"/>
      <w:spacing w:val="-48"/>
      <w:kern w:val="28"/>
      <w:sz w:val="52"/>
      <w:szCs w:val="52"/>
    </w:rPr>
  </w:style>
  <w:style w:type="paragraph" w:customStyle="1" w:styleId="TableText">
    <w:name w:val="Table Text"/>
    <w:basedOn w:val="Normal"/>
    <w:qFormat/>
    <w:rsid w:val="00CC41D1"/>
  </w:style>
  <w:style w:type="paragraph" w:customStyle="1" w:styleId="TableHeading">
    <w:name w:val="Table Heading"/>
    <w:basedOn w:val="TableText"/>
    <w:qFormat/>
    <w:rsid w:val="0096580C"/>
    <w:rPr>
      <w:b/>
    </w:rPr>
  </w:style>
  <w:style w:type="table" w:styleId="TableGrid">
    <w:name w:val="Table Grid"/>
    <w:basedOn w:val="TableNormal"/>
    <w:uiPriority w:val="59"/>
    <w:rsid w:val="00CA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0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4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49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492"/>
    <w:rPr>
      <w:rFonts w:ascii="Times New Roman" w:hAnsi="Times New Roman"/>
      <w:b/>
      <w:bCs/>
      <w:sz w:val="20"/>
      <w:szCs w:val="20"/>
    </w:rPr>
  </w:style>
  <w:style w:type="paragraph" w:styleId="ListNumber">
    <w:name w:val="List Number"/>
    <w:basedOn w:val="Normal"/>
    <w:uiPriority w:val="99"/>
    <w:unhideWhenUsed/>
    <w:rsid w:val="00060B36"/>
    <w:pPr>
      <w:numPr>
        <w:numId w:val="2"/>
      </w:numPr>
      <w:spacing w:after="120"/>
    </w:pPr>
  </w:style>
  <w:style w:type="character" w:customStyle="1" w:styleId="Heading3Char">
    <w:name w:val="Heading 3 Char"/>
    <w:basedOn w:val="DefaultParagraphFont"/>
    <w:link w:val="Heading3"/>
    <w:uiPriority w:val="9"/>
    <w:rsid w:val="00F939F9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3E2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2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2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2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37F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E47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C6A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AE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16027"/>
    <w:pPr>
      <w:spacing w:after="100"/>
      <w:ind w:left="400"/>
    </w:pPr>
  </w:style>
  <w:style w:type="character" w:customStyle="1" w:styleId="pl-2">
    <w:name w:val="pl-2"/>
    <w:basedOn w:val="DefaultParagraphFont"/>
    <w:rsid w:val="00793323"/>
  </w:style>
  <w:style w:type="character" w:styleId="FollowedHyperlink">
    <w:name w:val="FollowedHyperlink"/>
    <w:basedOn w:val="DefaultParagraphFont"/>
    <w:uiPriority w:val="99"/>
    <w:semiHidden/>
    <w:unhideWhenUsed/>
    <w:rsid w:val="00156B1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DefaultParagraphFont"/>
    <w:rsid w:val="00525742"/>
  </w:style>
  <w:style w:type="paragraph" w:styleId="Revision">
    <w:name w:val="Revision"/>
    <w:hidden/>
    <w:uiPriority w:val="99"/>
    <w:semiHidden/>
    <w:rsid w:val="0082146F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nvd.nist.gov/vuln/detail/CVE-2022-31160" TargetMode="External"/><Relationship Id="rId26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customXml" Target="../customXml/item1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jira.gtie.dell.com/browse/IDPL-19339" TargetMode="External"/><Relationship Id="rId32" Type="http://schemas.openxmlformats.org/officeDocument/2006/relationships/image" Target="media/image14.tmp"/><Relationship Id="rId37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microsoft.com/office/2011/relationships/commentsExtended" Target="commentsExtended.xml"/><Relationship Id="rId23" Type="http://schemas.openxmlformats.org/officeDocument/2006/relationships/image" Target="media/image6.png"/><Relationship Id="rId28" Type="http://schemas.openxmlformats.org/officeDocument/2006/relationships/image" Target="media/image10.tmp"/><Relationship Id="rId36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image" Target="media/image13.tmp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comments" Target="comments.xm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tmp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5321F6BD2F9408529F9037A7BFEF1" ma:contentTypeVersion="4" ma:contentTypeDescription="Create a new document." ma:contentTypeScope="" ma:versionID="a75d2eb924fdf322eb73003ebe67df01">
  <xsd:schema xmlns:xsd="http://www.w3.org/2001/XMLSchema" xmlns:xs="http://www.w3.org/2001/XMLSchema" xmlns:p="http://schemas.microsoft.com/office/2006/metadata/properties" xmlns:ns3="3cdb3dfa-c3d7-4093-918b-551915dae80b" targetNamespace="http://schemas.microsoft.com/office/2006/metadata/properties" ma:root="true" ma:fieldsID="33304ae007577d45f5b3e96855eaabc5" ns3:_="">
    <xsd:import namespace="3cdb3dfa-c3d7-4093-918b-551915dae8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b3dfa-c3d7-4093-918b-551915dae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636B6-3D84-455F-921B-7B065D436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86E979-4064-44C9-87F5-966671AA1C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E0F84C-343C-4529-996F-0C8CAE0E1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AB61F2-8656-4DE5-87DF-CAA775C1D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b3dfa-c3d7-4093-918b-551915dae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3458</Words>
  <Characters>19713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Oxygen WebHelp Upgrade BRD</vt:lpstr>
    </vt:vector>
  </TitlesOfParts>
  <Company>EMC Corporation</Company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Oxygen WebHelp Upgrade BRD</dc:title>
  <dc:creator>Mary_Anthony@Dell.com</dc:creator>
  <cp:lastModifiedBy>Anthony, Mary</cp:lastModifiedBy>
  <cp:revision>11</cp:revision>
  <cp:lastPrinted>2013-08-30T16:30:00Z</cp:lastPrinted>
  <dcterms:created xsi:type="dcterms:W3CDTF">2023-05-10T19:02:00Z</dcterms:created>
  <dcterms:modified xsi:type="dcterms:W3CDTF">2023-05-18T12:31:00Z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Rishi_Sood@Dell.com</vt:lpwstr>
  </property>
  <property fmtid="{D5CDD505-2E9C-101B-9397-08002B2CF9AE}" pid="5" name="MSIP_Label_7de70ee2-0cb4-4d60-aee5-75ef2c4c8a90_SetDate">
    <vt:lpwstr>2019-10-21T05:14:51.3833025Z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Rishi_Sood@Dell.com</vt:lpwstr>
  </property>
  <property fmtid="{D5CDD505-2E9C-101B-9397-08002B2CF9AE}" pid="12" name="MSIP_Label_da6fab74-d5af-4af7-a9a4-78d84655a626_SetDate">
    <vt:lpwstr>2019-10-21T05:14:51.3833025Z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  <property fmtid="{D5CDD505-2E9C-101B-9397-08002B2CF9AE}" pid="18" name="ContentTypeId">
    <vt:lpwstr>0x010100F345321F6BD2F9408529F9037A7BFEF1</vt:lpwstr>
  </property>
  <property fmtid="{D5CDD505-2E9C-101B-9397-08002B2CF9AE}" pid="19" name="GrammarlyDocumentId">
    <vt:lpwstr>2ae765c3114a4850b9c07dd4bcfa32d861dd0f98a072857e5c53602de6983bb9</vt:lpwstr>
  </property>
</Properties>
</file>